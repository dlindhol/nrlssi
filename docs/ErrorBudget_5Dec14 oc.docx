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E1BE3" w14:textId="1DEDA477" w:rsidR="00CA495E" w:rsidRPr="00AB2930" w:rsidRDefault="00406FE0" w:rsidP="00CA495E">
      <w:pPr>
        <w:pStyle w:val="CDRHeading3"/>
        <w:numPr>
          <w:ilvl w:val="0"/>
          <w:numId w:val="0"/>
        </w:numPr>
        <w:ind w:left="1080" w:hanging="1080"/>
      </w:pPr>
      <w:bookmarkStart w:id="0" w:name="_Toc269030698"/>
      <w:r>
        <w:t xml:space="preserve">4.2.3 </w:t>
      </w:r>
      <w:r w:rsidR="00CA495E" w:rsidRPr="00AB2930">
        <w:t>Error Budget</w:t>
      </w:r>
      <w:bookmarkEnd w:id="0"/>
    </w:p>
    <w:p w14:paraId="27BFEB9F" w14:textId="14FBADE1" w:rsidR="006271C2" w:rsidRDefault="00CA495E" w:rsidP="006271C2">
      <w:pPr>
        <w:pStyle w:val="CDRGuidance"/>
        <w:rPr>
          <w:rFonts w:asciiTheme="majorHAnsi" w:hAnsiTheme="majorHAnsi"/>
          <w:i w:val="0"/>
        </w:rPr>
      </w:pPr>
      <w:r w:rsidRPr="00E63A60">
        <w:rPr>
          <w:rFonts w:asciiTheme="majorHAnsi" w:hAnsiTheme="majorHAnsi"/>
          <w:i w:val="0"/>
        </w:rPr>
        <w:t xml:space="preserve">The original NRLTSI and NRLSSI values </w:t>
      </w:r>
      <w:r w:rsidR="00EC2631">
        <w:rPr>
          <w:rFonts w:asciiTheme="majorHAnsi" w:hAnsiTheme="majorHAnsi"/>
          <w:i w:val="0"/>
        </w:rPr>
        <w:t>for modeled solar irradiance do</w:t>
      </w:r>
      <w:r w:rsidRPr="00E63A60">
        <w:rPr>
          <w:rFonts w:asciiTheme="majorHAnsi" w:hAnsiTheme="majorHAnsi"/>
          <w:i w:val="0"/>
        </w:rPr>
        <w:t xml:space="preserve"> not have accompanying error estimates</w:t>
      </w:r>
      <w:r w:rsidR="0095131B">
        <w:rPr>
          <w:rFonts w:asciiTheme="majorHAnsi" w:hAnsiTheme="majorHAnsi"/>
          <w:i w:val="0"/>
        </w:rPr>
        <w:t>. Error budgets for the total solar irradiance CDR (NRLTSI2</w:t>
      </w:r>
      <w:r w:rsidR="00724069">
        <w:rPr>
          <w:rFonts w:asciiTheme="majorHAnsi" w:hAnsiTheme="majorHAnsi"/>
          <w:i w:val="0"/>
        </w:rPr>
        <w:t xml:space="preserve"> model</w:t>
      </w:r>
      <w:r w:rsidR="0095131B">
        <w:rPr>
          <w:rFonts w:asciiTheme="majorHAnsi" w:hAnsiTheme="majorHAnsi"/>
          <w:i w:val="0"/>
        </w:rPr>
        <w:t>) and the solar spectral irradiance CDR (NRSSI2</w:t>
      </w:r>
      <w:r w:rsidR="00724069">
        <w:rPr>
          <w:rFonts w:asciiTheme="majorHAnsi" w:hAnsiTheme="majorHAnsi"/>
          <w:i w:val="0"/>
        </w:rPr>
        <w:t xml:space="preserve"> model</w:t>
      </w:r>
      <w:r w:rsidR="0095131B">
        <w:rPr>
          <w:rFonts w:asciiTheme="majorHAnsi" w:hAnsiTheme="majorHAnsi"/>
          <w:i w:val="0"/>
        </w:rPr>
        <w:t xml:space="preserve">) </w:t>
      </w:r>
      <w:r w:rsidR="006271C2">
        <w:rPr>
          <w:rFonts w:asciiTheme="majorHAnsi" w:hAnsiTheme="majorHAnsi"/>
          <w:i w:val="0"/>
        </w:rPr>
        <w:t xml:space="preserve">are time dependent; when the facular brightening </w:t>
      </w:r>
      <w:commentRangeStart w:id="1"/>
      <w:ins w:id="2" w:author="Odele Coddington" w:date="2014-12-09T11:57:00Z">
        <w:r w:rsidR="00456B27">
          <w:rPr>
            <w:rFonts w:asciiTheme="majorHAnsi" w:hAnsiTheme="majorHAnsi"/>
            <w:i w:val="0"/>
          </w:rPr>
          <w:t>a</w:t>
        </w:r>
        <w:commentRangeEnd w:id="1"/>
        <w:r w:rsidR="00456B27">
          <w:rPr>
            <w:rStyle w:val="CommentReference"/>
            <w:rFonts w:ascii="Arial" w:hAnsi="Arial"/>
            <w:i w:val="0"/>
          </w:rPr>
          <w:commentReference w:id="1"/>
        </w:r>
        <w:r w:rsidR="00456B27">
          <w:rPr>
            <w:rFonts w:asciiTheme="majorHAnsi" w:hAnsiTheme="majorHAnsi"/>
            <w:i w:val="0"/>
          </w:rPr>
          <w:t xml:space="preserve">chieves its minimum value </w:t>
        </w:r>
      </w:ins>
      <w:r w:rsidR="006271C2">
        <w:rPr>
          <w:rFonts w:asciiTheme="majorHAnsi" w:hAnsiTheme="majorHAnsi"/>
          <w:i w:val="0"/>
        </w:rPr>
        <w:t>and sunspot darkening contributions are zero, such as may occur during solar minimum conditions, the error budget reduces to that of the absolute uncertainty of the adopted irradiance of the quiet sun.  But when facular brightening and sunspot darkening contributions are non-zero, which is typically the case, the estimation of these additional components produces additional uncertainties that increase the error budget.</w:t>
      </w:r>
    </w:p>
    <w:p w14:paraId="7CB9D7EA" w14:textId="1804621E" w:rsidR="00406FE0" w:rsidRDefault="006271C2" w:rsidP="00983427">
      <w:pPr>
        <w:pStyle w:val="CDRGuidance"/>
        <w:rPr>
          <w:rFonts w:asciiTheme="majorHAnsi" w:hAnsiTheme="majorHAnsi"/>
          <w:i w:val="0"/>
        </w:rPr>
      </w:pPr>
      <w:r>
        <w:rPr>
          <w:rFonts w:asciiTheme="majorHAnsi" w:hAnsiTheme="majorHAnsi"/>
          <w:i w:val="0"/>
        </w:rPr>
        <w:t xml:space="preserve">Tables 5 and 6 </w:t>
      </w:r>
      <w:r w:rsidR="00437AEB">
        <w:rPr>
          <w:rFonts w:asciiTheme="majorHAnsi" w:hAnsiTheme="majorHAnsi"/>
          <w:i w:val="0"/>
        </w:rPr>
        <w:t>provide</w:t>
      </w:r>
      <w:r>
        <w:rPr>
          <w:rFonts w:asciiTheme="majorHAnsi" w:hAnsiTheme="majorHAnsi"/>
          <w:i w:val="0"/>
        </w:rPr>
        <w:t xml:space="preserve"> </w:t>
      </w:r>
      <w:ins w:id="4" w:author="Odele Coddington" w:date="2014-12-09T11:57:00Z">
        <w:r w:rsidR="00456B27">
          <w:rPr>
            <w:rFonts w:asciiTheme="majorHAnsi" w:hAnsiTheme="majorHAnsi"/>
            <w:i w:val="0"/>
          </w:rPr>
          <w:t>i</w:t>
        </w:r>
      </w:ins>
      <w:del w:id="5" w:author="Odele Coddington" w:date="2014-12-09T11:57:00Z">
        <w:r w:rsidDel="00456B27">
          <w:rPr>
            <w:rFonts w:asciiTheme="majorHAnsi" w:hAnsiTheme="majorHAnsi"/>
            <w:i w:val="0"/>
          </w:rPr>
          <w:delText>I</w:delText>
        </w:r>
      </w:del>
      <w:r w:rsidRPr="00E63A60">
        <w:rPr>
          <w:rFonts w:asciiTheme="majorHAnsi" w:hAnsiTheme="majorHAnsi"/>
          <w:i w:val="0"/>
        </w:rPr>
        <w:t xml:space="preserve">nitial </w:t>
      </w:r>
      <w:r>
        <w:rPr>
          <w:rFonts w:asciiTheme="majorHAnsi" w:hAnsiTheme="majorHAnsi"/>
          <w:i w:val="0"/>
        </w:rPr>
        <w:t>uncertainty estimates typical of high solar activity conditions (</w:t>
      </w:r>
      <w:commentRangeStart w:id="6"/>
      <w:r>
        <w:rPr>
          <w:rFonts w:asciiTheme="majorHAnsi" w:hAnsiTheme="majorHAnsi"/>
          <w:i w:val="0"/>
        </w:rPr>
        <w:t>3</w:t>
      </w:r>
      <w:commentRangeEnd w:id="6"/>
      <w:r w:rsidR="00456B27">
        <w:rPr>
          <w:rStyle w:val="CommentReference"/>
          <w:rFonts w:ascii="Arial" w:hAnsi="Arial"/>
          <w:i w:val="0"/>
        </w:rPr>
        <w:commentReference w:id="6"/>
      </w:r>
      <w:r>
        <w:rPr>
          <w:rFonts w:asciiTheme="majorHAnsi" w:hAnsiTheme="majorHAnsi"/>
          <w:i w:val="0"/>
        </w:rPr>
        <w:t xml:space="preserve">0 October 2003) for </w:t>
      </w:r>
      <w:r w:rsidR="009C6085">
        <w:rPr>
          <w:rFonts w:asciiTheme="majorHAnsi" w:hAnsiTheme="majorHAnsi"/>
          <w:i w:val="0"/>
        </w:rPr>
        <w:t xml:space="preserve">total solar irradiance and solar spectral irradiance, respectively, arising </w:t>
      </w:r>
      <w:r w:rsidR="002D2DBB">
        <w:rPr>
          <w:rFonts w:asciiTheme="majorHAnsi" w:hAnsiTheme="majorHAnsi"/>
          <w:i w:val="0"/>
        </w:rPr>
        <w:t xml:space="preserve">from </w:t>
      </w:r>
      <w:r>
        <w:rPr>
          <w:rFonts w:asciiTheme="majorHAnsi" w:hAnsiTheme="majorHAnsi"/>
          <w:i w:val="0"/>
        </w:rPr>
        <w:t xml:space="preserve">the first three sources </w:t>
      </w:r>
      <w:r w:rsidR="009C6085">
        <w:rPr>
          <w:rFonts w:asciiTheme="majorHAnsi" w:hAnsiTheme="majorHAnsi"/>
          <w:i w:val="0"/>
        </w:rPr>
        <w:t xml:space="preserve">of uncertainty </w:t>
      </w:r>
      <w:r>
        <w:rPr>
          <w:rFonts w:asciiTheme="majorHAnsi" w:hAnsiTheme="majorHAnsi"/>
          <w:i w:val="0"/>
        </w:rPr>
        <w:t xml:space="preserve">identified in Section 4.2.2. </w:t>
      </w:r>
      <w:ins w:id="7" w:author="Odele Coddington" w:date="2014-12-09T11:57:00Z">
        <w:r w:rsidR="00456B27">
          <w:rPr>
            <w:rFonts w:asciiTheme="majorHAnsi" w:hAnsiTheme="majorHAnsi"/>
            <w:i w:val="0"/>
          </w:rPr>
          <w:t>Firstly, u</w:t>
        </w:r>
      </w:ins>
      <w:del w:id="8" w:author="Odele Coddington" w:date="2014-12-09T11:57:00Z">
        <w:r w:rsidDel="00456B27">
          <w:rPr>
            <w:rFonts w:asciiTheme="majorHAnsi" w:hAnsiTheme="majorHAnsi"/>
            <w:i w:val="0"/>
          </w:rPr>
          <w:delText>U</w:delText>
        </w:r>
      </w:del>
      <w:r>
        <w:rPr>
          <w:rFonts w:asciiTheme="majorHAnsi" w:hAnsiTheme="majorHAnsi"/>
          <w:i w:val="0"/>
        </w:rPr>
        <w:t xml:space="preserve">ncertainties in the absolute scale of the irradiance are those reported for the direct measurements. </w:t>
      </w:r>
      <w:ins w:id="9" w:author="Odele Coddington" w:date="2014-12-09T11:57:00Z">
        <w:r w:rsidR="00456B27">
          <w:rPr>
            <w:rFonts w:asciiTheme="majorHAnsi" w:hAnsiTheme="majorHAnsi"/>
            <w:i w:val="0"/>
          </w:rPr>
          <w:t xml:space="preserve">Secondly, </w:t>
        </w:r>
      </w:ins>
      <w:ins w:id="10" w:author="Odele Coddington" w:date="2014-12-09T11:58:00Z">
        <w:r w:rsidR="00456B27">
          <w:rPr>
            <w:rFonts w:asciiTheme="majorHAnsi" w:hAnsiTheme="majorHAnsi"/>
            <w:i w:val="0"/>
          </w:rPr>
          <w:t>u</w:t>
        </w:r>
      </w:ins>
      <w:del w:id="11" w:author="Odele Coddington" w:date="2014-12-09T11:58:00Z">
        <w:r w:rsidR="007A5842" w:rsidDel="00456B27">
          <w:rPr>
            <w:rFonts w:asciiTheme="majorHAnsi" w:hAnsiTheme="majorHAnsi"/>
            <w:i w:val="0"/>
          </w:rPr>
          <w:delText>U</w:delText>
        </w:r>
      </w:del>
      <w:r w:rsidR="007A5842">
        <w:rPr>
          <w:rFonts w:asciiTheme="majorHAnsi" w:hAnsiTheme="majorHAnsi"/>
          <w:i w:val="0"/>
        </w:rPr>
        <w:t xml:space="preserve">ncertainties in the facular brightening and sunspot darkening indices input to the algorithm are specified as </w:t>
      </w:r>
      <w:commentRangeStart w:id="12"/>
      <w:ins w:id="13" w:author="Odele Coddington" w:date="2014-12-09T11:58:00Z">
        <w:r w:rsidR="00456B27">
          <w:rPr>
            <w:rFonts w:asciiTheme="majorHAnsi" w:hAnsiTheme="majorHAnsi"/>
            <w:i w:val="0"/>
          </w:rPr>
          <w:t>a</w:t>
        </w:r>
        <w:commentRangeEnd w:id="12"/>
        <w:r w:rsidR="00456B27">
          <w:rPr>
            <w:rStyle w:val="CommentReference"/>
            <w:rFonts w:ascii="Arial" w:hAnsi="Arial"/>
            <w:i w:val="0"/>
          </w:rPr>
          <w:commentReference w:id="12"/>
        </w:r>
        <w:r w:rsidR="00456B27">
          <w:rPr>
            <w:rFonts w:asciiTheme="majorHAnsi" w:hAnsiTheme="majorHAnsi"/>
            <w:i w:val="0"/>
          </w:rPr>
          <w:t xml:space="preserve"> conservative </w:t>
        </w:r>
      </w:ins>
      <w:r w:rsidR="007A5842">
        <w:rPr>
          <w:rFonts w:asciiTheme="majorHAnsi" w:hAnsiTheme="majorHAnsi"/>
          <w:i w:val="0"/>
        </w:rPr>
        <w:sym w:font="Symbol" w:char="F0B1"/>
      </w:r>
      <w:r w:rsidR="007A5842">
        <w:rPr>
          <w:rFonts w:asciiTheme="majorHAnsi" w:hAnsiTheme="majorHAnsi"/>
          <w:i w:val="0"/>
        </w:rPr>
        <w:t xml:space="preserve">20%; the uncertainty in the mean sunspot darkening derived from independent stations (typically 2 to 4 per day) is of this order. </w:t>
      </w:r>
      <w:ins w:id="15" w:author="Odele Coddington" w:date="2014-12-09T11:58:00Z">
        <w:r w:rsidR="00456B27">
          <w:rPr>
            <w:rFonts w:asciiTheme="majorHAnsi" w:hAnsiTheme="majorHAnsi"/>
            <w:i w:val="0"/>
          </w:rPr>
          <w:t xml:space="preserve">Thirdly, </w:t>
        </w:r>
      </w:ins>
      <w:moveFromRangeStart w:id="16" w:author="Odele Coddington" w:date="2014-12-09T11:58:00Z" w:name="move279745642"/>
      <w:moveFrom w:id="17" w:author="Odele Coddington" w:date="2014-12-09T11:58:00Z">
        <w:r w:rsidR="007A5842" w:rsidDel="00456B27">
          <w:rPr>
            <w:rFonts w:asciiTheme="majorHAnsi" w:hAnsiTheme="majorHAnsi"/>
            <w:i w:val="0"/>
          </w:rPr>
          <w:t>Improved estimates of u</w:t>
        </w:r>
        <w:r w:rsidDel="00456B27">
          <w:rPr>
            <w:rFonts w:asciiTheme="majorHAnsi" w:hAnsiTheme="majorHAnsi"/>
            <w:i w:val="0"/>
          </w:rPr>
          <w:t xml:space="preserve">ncertainties associated with the solar indices </w:t>
        </w:r>
        <w:r w:rsidR="007A5842" w:rsidDel="00456B27">
          <w:rPr>
            <w:rFonts w:asciiTheme="majorHAnsi" w:hAnsiTheme="majorHAnsi"/>
            <w:i w:val="0"/>
          </w:rPr>
          <w:t>will be obtained in the future</w:t>
        </w:r>
        <w:r w:rsidDel="00456B27">
          <w:rPr>
            <w:rFonts w:asciiTheme="majorHAnsi" w:hAnsiTheme="majorHAnsi"/>
            <w:i w:val="0"/>
          </w:rPr>
          <w:t xml:space="preserve"> from statistical analysis of the index time series and their input data, and from comparisons with other similar indices. </w:t>
        </w:r>
      </w:moveFrom>
      <w:moveFromRangeEnd w:id="16"/>
      <w:ins w:id="18" w:author="Odele Coddington" w:date="2014-12-09T11:58:00Z">
        <w:r w:rsidR="00456B27">
          <w:rPr>
            <w:rFonts w:asciiTheme="majorHAnsi" w:hAnsiTheme="majorHAnsi"/>
            <w:i w:val="0"/>
          </w:rPr>
          <w:t>u</w:t>
        </w:r>
      </w:ins>
      <w:del w:id="19" w:author="Odele Coddington" w:date="2014-12-09T11:58:00Z">
        <w:r w:rsidDel="00456B27">
          <w:rPr>
            <w:rFonts w:asciiTheme="majorHAnsi" w:hAnsiTheme="majorHAnsi"/>
            <w:i w:val="0"/>
          </w:rPr>
          <w:delText>U</w:delText>
        </w:r>
      </w:del>
      <w:r>
        <w:rPr>
          <w:rFonts w:asciiTheme="majorHAnsi" w:hAnsiTheme="majorHAnsi"/>
          <w:i w:val="0"/>
        </w:rPr>
        <w:t>ncertainties in the coefficients that transform the input indices to irradiance are obtained f</w:t>
      </w:r>
      <w:r w:rsidR="009C6085">
        <w:rPr>
          <w:rFonts w:asciiTheme="majorHAnsi" w:hAnsiTheme="majorHAnsi"/>
          <w:i w:val="0"/>
        </w:rPr>
        <w:t>ro</w:t>
      </w:r>
      <w:r>
        <w:rPr>
          <w:rFonts w:asciiTheme="majorHAnsi" w:hAnsiTheme="majorHAnsi"/>
          <w:i w:val="0"/>
        </w:rPr>
        <w:t xml:space="preserve">m the statistical output of the regression analysis used to construct the model that the algorithm uses.  </w:t>
      </w:r>
      <w:moveToRangeStart w:id="20" w:author="Odele Coddington" w:date="2014-12-09T11:58:00Z" w:name="move279745642"/>
      <w:moveTo w:id="21" w:author="Odele Coddington" w:date="2014-12-09T11:58:00Z">
        <w:r w:rsidR="00456B27">
          <w:rPr>
            <w:rFonts w:asciiTheme="majorHAnsi" w:hAnsiTheme="majorHAnsi"/>
            <w:i w:val="0"/>
          </w:rPr>
          <w:t xml:space="preserve">Improved estimates of uncertainties associated with the solar indices will be obtained in the future from statistical analysis of the index time series and their input data, and from comparisons with other </w:t>
        </w:r>
      </w:moveTo>
      <w:ins w:id="22" w:author="Odele Coddington" w:date="2014-12-09T11:59:00Z">
        <w:r w:rsidR="00456B27">
          <w:rPr>
            <w:rFonts w:asciiTheme="majorHAnsi" w:hAnsiTheme="majorHAnsi"/>
            <w:i w:val="0"/>
          </w:rPr>
          <w:t>proxies of solar indices, which are not utilized in the algorithm but can be used to monitor the accuracy and stability of the input indices.</w:t>
        </w:r>
      </w:ins>
      <w:moveTo w:id="23" w:author="Odele Coddington" w:date="2014-12-09T11:58:00Z">
        <w:del w:id="24" w:author="Odele Coddington" w:date="2014-12-09T11:59:00Z">
          <w:r w:rsidR="00456B27" w:rsidDel="00456B27">
            <w:rPr>
              <w:rFonts w:asciiTheme="majorHAnsi" w:hAnsiTheme="majorHAnsi"/>
              <w:i w:val="0"/>
            </w:rPr>
            <w:delText>similar indices.</w:delText>
          </w:r>
        </w:del>
      </w:moveTo>
      <w:moveToRangeEnd w:id="20"/>
    </w:p>
    <w:p w14:paraId="260F7301" w14:textId="575B36EB" w:rsidR="006271C2" w:rsidRPr="006271C2" w:rsidRDefault="006271C2" w:rsidP="00983427">
      <w:pPr>
        <w:pStyle w:val="CDRGuidance"/>
        <w:rPr>
          <w:rFonts w:asciiTheme="majorHAnsi" w:hAnsiTheme="majorHAnsi"/>
          <w:i w:val="0"/>
        </w:rPr>
      </w:pPr>
      <w:r>
        <w:rPr>
          <w:rFonts w:asciiTheme="majorHAnsi" w:hAnsiTheme="majorHAnsi"/>
          <w:i w:val="0"/>
        </w:rPr>
        <w:t>Uncertainties arising from the assumptions used to formulate the algorithm are more difficult to assess objectively and establish quantitatively. Future work</w:t>
      </w:r>
      <w:r w:rsidRPr="00E63A60">
        <w:rPr>
          <w:rFonts w:asciiTheme="majorHAnsi" w:hAnsiTheme="majorHAnsi"/>
          <w:i w:val="0"/>
        </w:rPr>
        <w:t xml:space="preserve"> </w:t>
      </w:r>
      <w:r>
        <w:rPr>
          <w:rFonts w:asciiTheme="majorHAnsi" w:hAnsiTheme="majorHAnsi"/>
          <w:i w:val="0"/>
        </w:rPr>
        <w:t>in support of ongoing efforts</w:t>
      </w:r>
      <w:r w:rsidRPr="00E63A60">
        <w:rPr>
          <w:rFonts w:asciiTheme="majorHAnsi" w:hAnsiTheme="majorHAnsi"/>
          <w:i w:val="0"/>
        </w:rPr>
        <w:t xml:space="preserve"> </w:t>
      </w:r>
      <w:r>
        <w:rPr>
          <w:rFonts w:asciiTheme="majorHAnsi" w:hAnsiTheme="majorHAnsi"/>
          <w:i w:val="0"/>
        </w:rPr>
        <w:t>to produce a robust</w:t>
      </w:r>
      <w:r w:rsidRPr="00E63A60">
        <w:rPr>
          <w:rFonts w:asciiTheme="majorHAnsi" w:hAnsiTheme="majorHAnsi"/>
          <w:i w:val="0"/>
        </w:rPr>
        <w:t xml:space="preserve"> solar irradiance climate data record </w:t>
      </w:r>
      <w:r>
        <w:rPr>
          <w:rFonts w:asciiTheme="majorHAnsi" w:hAnsiTheme="majorHAnsi"/>
          <w:i w:val="0"/>
        </w:rPr>
        <w:t>will</w:t>
      </w:r>
      <w:r w:rsidRPr="00E63A60">
        <w:rPr>
          <w:rFonts w:asciiTheme="majorHAnsi" w:hAnsiTheme="majorHAnsi"/>
          <w:i w:val="0"/>
        </w:rPr>
        <w:t xml:space="preserve"> </w:t>
      </w:r>
      <w:r>
        <w:rPr>
          <w:rFonts w:asciiTheme="majorHAnsi" w:hAnsiTheme="majorHAnsi"/>
          <w:i w:val="0"/>
        </w:rPr>
        <w:t>extend the</w:t>
      </w:r>
      <w:r w:rsidRPr="00E63A60">
        <w:rPr>
          <w:rFonts w:asciiTheme="majorHAnsi" w:hAnsiTheme="majorHAnsi"/>
          <w:i w:val="0"/>
        </w:rPr>
        <w:t xml:space="preserve"> </w:t>
      </w:r>
      <w:r>
        <w:rPr>
          <w:rFonts w:asciiTheme="majorHAnsi" w:hAnsiTheme="majorHAnsi"/>
          <w:i w:val="0"/>
        </w:rPr>
        <w:t xml:space="preserve">initial </w:t>
      </w:r>
      <w:r w:rsidRPr="00E63A60">
        <w:rPr>
          <w:rFonts w:asciiTheme="majorHAnsi" w:hAnsiTheme="majorHAnsi"/>
          <w:i w:val="0"/>
        </w:rPr>
        <w:t>error estimate</w:t>
      </w:r>
      <w:r>
        <w:rPr>
          <w:rFonts w:asciiTheme="majorHAnsi" w:hAnsiTheme="majorHAnsi"/>
          <w:i w:val="0"/>
        </w:rPr>
        <w:t xml:space="preserve">s for the </w:t>
      </w:r>
      <w:r w:rsidRPr="00E63A60">
        <w:rPr>
          <w:rFonts w:asciiTheme="majorHAnsi" w:hAnsiTheme="majorHAnsi"/>
          <w:i w:val="0"/>
        </w:rPr>
        <w:t>NRLTSI2 and NRLSSI2 modeled solar irradiance</w:t>
      </w:r>
      <w:r>
        <w:rPr>
          <w:rFonts w:asciiTheme="majorHAnsi" w:hAnsiTheme="majorHAnsi"/>
          <w:i w:val="0"/>
        </w:rPr>
        <w:t xml:space="preserve"> given in Table</w:t>
      </w:r>
      <w:r w:rsidR="007A5842">
        <w:rPr>
          <w:rFonts w:asciiTheme="majorHAnsi" w:hAnsiTheme="majorHAnsi"/>
          <w:i w:val="0"/>
        </w:rPr>
        <w:t>s</w:t>
      </w:r>
      <w:r>
        <w:rPr>
          <w:rFonts w:asciiTheme="majorHAnsi" w:hAnsiTheme="majorHAnsi"/>
          <w:i w:val="0"/>
        </w:rPr>
        <w:t xml:space="preserve"> 5</w:t>
      </w:r>
      <w:r w:rsidR="007A5842">
        <w:rPr>
          <w:rFonts w:asciiTheme="majorHAnsi" w:hAnsiTheme="majorHAnsi"/>
          <w:i w:val="0"/>
        </w:rPr>
        <w:t xml:space="preserve"> and 6</w:t>
      </w:r>
      <w:r w:rsidRPr="00E63A60">
        <w:rPr>
          <w:rFonts w:asciiTheme="majorHAnsi" w:hAnsiTheme="majorHAnsi"/>
          <w:i w:val="0"/>
        </w:rPr>
        <w:t xml:space="preserve">, including </w:t>
      </w:r>
      <w:r>
        <w:rPr>
          <w:rFonts w:asciiTheme="majorHAnsi" w:hAnsiTheme="majorHAnsi"/>
          <w:i w:val="0"/>
        </w:rPr>
        <w:t xml:space="preserve">their </w:t>
      </w:r>
      <w:r w:rsidRPr="00E63A60">
        <w:rPr>
          <w:rFonts w:asciiTheme="majorHAnsi" w:hAnsiTheme="majorHAnsi"/>
          <w:i w:val="0"/>
        </w:rPr>
        <w:t xml:space="preserve">time and </w:t>
      </w:r>
      <w:r>
        <w:rPr>
          <w:rFonts w:asciiTheme="majorHAnsi" w:hAnsiTheme="majorHAnsi"/>
          <w:i w:val="0"/>
        </w:rPr>
        <w:t>wavelength dependencies</w:t>
      </w:r>
      <w:r w:rsidRPr="00E63A60">
        <w:rPr>
          <w:rFonts w:asciiTheme="majorHAnsi" w:hAnsiTheme="majorHAnsi"/>
          <w:i w:val="0"/>
        </w:rPr>
        <w:t xml:space="preserve">.  The future uncertainty estimates will </w:t>
      </w:r>
      <w:r w:rsidR="007A5842">
        <w:rPr>
          <w:rFonts w:asciiTheme="majorHAnsi" w:hAnsiTheme="majorHAnsi"/>
          <w:i w:val="0"/>
        </w:rPr>
        <w:t xml:space="preserve">also </w:t>
      </w:r>
      <w:r>
        <w:rPr>
          <w:rFonts w:asciiTheme="majorHAnsi" w:hAnsiTheme="majorHAnsi"/>
          <w:i w:val="0"/>
        </w:rPr>
        <w:t>incorporate</w:t>
      </w:r>
      <w:r w:rsidRPr="00E63A60">
        <w:rPr>
          <w:rFonts w:asciiTheme="majorHAnsi" w:hAnsiTheme="majorHAnsi"/>
          <w:i w:val="0"/>
        </w:rPr>
        <w:t xml:space="preserve"> an</w:t>
      </w:r>
      <w:r>
        <w:rPr>
          <w:rFonts w:asciiTheme="majorHAnsi" w:hAnsiTheme="majorHAnsi"/>
          <w:i w:val="0"/>
        </w:rPr>
        <w:t xml:space="preserve"> understanding of the impacts of</w:t>
      </w:r>
      <w:r w:rsidRPr="00E63A60">
        <w:rPr>
          <w:rFonts w:asciiTheme="majorHAnsi" w:hAnsiTheme="majorHAnsi"/>
          <w:i w:val="0"/>
        </w:rPr>
        <w:t xml:space="preserve"> the assumptions in the algorithm’s theoretical basis and uncertainties in the input facular brightening and sunspot darkening values on the derived solar irradiance (itemized in</w:t>
      </w:r>
      <w:r w:rsidR="00437AEB">
        <w:rPr>
          <w:rFonts w:asciiTheme="majorHAnsi" w:hAnsiTheme="majorHAnsi"/>
          <w:i w:val="0"/>
        </w:rPr>
        <w:t xml:space="preserve"> Table 7</w:t>
      </w:r>
      <w:r w:rsidRPr="00E63A60">
        <w:rPr>
          <w:rFonts w:asciiTheme="majorHAnsi" w:hAnsiTheme="majorHAnsi"/>
          <w:i w:val="0"/>
        </w:rPr>
        <w:t xml:space="preserve">).  This future understanding will </w:t>
      </w:r>
      <w:r>
        <w:rPr>
          <w:rFonts w:asciiTheme="majorHAnsi" w:hAnsiTheme="majorHAnsi"/>
          <w:i w:val="0"/>
        </w:rPr>
        <w:t>reflect</w:t>
      </w:r>
      <w:r w:rsidRPr="00E63A60">
        <w:rPr>
          <w:rFonts w:asciiTheme="majorHAnsi" w:hAnsiTheme="majorHAnsi"/>
          <w:i w:val="0"/>
        </w:rPr>
        <w:t xml:space="preserve"> previous peer-reviewed studies and statistical results from the operational production of the modeled solar irradiance.</w:t>
      </w:r>
    </w:p>
    <w:p w14:paraId="009D307C" w14:textId="5687633F" w:rsidR="00406FE0" w:rsidRPr="00406FE0" w:rsidRDefault="00406FE0" w:rsidP="00983427">
      <w:pPr>
        <w:pStyle w:val="CDRGuidance"/>
        <w:rPr>
          <w:rFonts w:asciiTheme="majorHAnsi" w:hAnsiTheme="majorHAnsi"/>
          <w:b/>
        </w:rPr>
      </w:pPr>
      <w:r w:rsidRPr="00406FE0">
        <w:rPr>
          <w:rFonts w:asciiTheme="majorHAnsi" w:hAnsiTheme="majorHAnsi"/>
          <w:b/>
        </w:rPr>
        <w:t>Total Solar Irradiance</w:t>
      </w:r>
    </w:p>
    <w:p w14:paraId="27524E3F" w14:textId="112A7770" w:rsidR="004A0502" w:rsidRPr="004A0502" w:rsidRDefault="00E53F19" w:rsidP="004A0502">
      <w:pPr>
        <w:pStyle w:val="CDRGuidance"/>
        <w:rPr>
          <w:i w:val="0"/>
        </w:rPr>
      </w:pPr>
      <w:r>
        <w:rPr>
          <w:rFonts w:asciiTheme="majorHAnsi" w:hAnsiTheme="majorHAnsi"/>
          <w:i w:val="0"/>
        </w:rPr>
        <w:t xml:space="preserve">The total solar irradiance is determined </w:t>
      </w:r>
      <w:r w:rsidR="004A0502">
        <w:rPr>
          <w:rFonts w:asciiTheme="majorHAnsi" w:hAnsiTheme="majorHAnsi"/>
          <w:i w:val="0"/>
        </w:rPr>
        <w:t xml:space="preserve">(Section 3.4) </w:t>
      </w:r>
      <w:r>
        <w:rPr>
          <w:rFonts w:asciiTheme="majorHAnsi" w:hAnsiTheme="majorHAnsi"/>
          <w:i w:val="0"/>
        </w:rPr>
        <w:t>as</w:t>
      </w:r>
    </w:p>
    <w:p w14:paraId="1B9097BD" w14:textId="2965AD44" w:rsidR="004A0502" w:rsidRPr="000D3418" w:rsidRDefault="004A0502" w:rsidP="004A0502">
      <w:pPr>
        <w:pStyle w:val="CDRGuidance"/>
        <w:rPr>
          <w:rFonts w:asciiTheme="majorHAnsi" w:hAnsiTheme="majorHAnsi"/>
          <w:i w:val="0"/>
        </w:rPr>
      </w:pPr>
      <m:oMathPara>
        <m:oMath>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T</m:t>
                  </m:r>
                </m:e>
                <m:sub>
                  <m:r>
                    <w:rPr>
                      <w:rFonts w:ascii="Cambria Math" w:hAnsi="Cambria Math"/>
                    </w:rPr>
                    <m:t>mod</m:t>
                  </m:r>
                </m:sub>
              </m:sSub>
              <m:d>
                <m:dPr>
                  <m:ctrlPr>
                    <w:rPr>
                      <w:rFonts w:ascii="Cambria Math" w:hAnsi="Cambria Math"/>
                    </w:rPr>
                  </m:ctrlPr>
                </m:dPr>
                <m:e>
                  <m:r>
                    <w:rPr>
                      <w:rFonts w:ascii="Cambria Math" w:hAnsi="Cambria Math"/>
                    </w:rPr>
                    <m:t>t</m:t>
                  </m:r>
                </m:e>
              </m:d>
              <m:r>
                <w:rPr>
                  <w:rFonts w:ascii="Cambria Math" w:hAnsi="Cambria Math"/>
                </w:rPr>
                <m:t>= T</m:t>
              </m:r>
            </m:e>
            <m:sub>
              <m:r>
                <w:rPr>
                  <w:rFonts w:ascii="Cambria Math" w:hAnsi="Cambria Math"/>
                </w:rPr>
                <m:t xml:space="preserve">Q  </m:t>
              </m:r>
            </m:sub>
          </m:sSub>
          <m:r>
            <w:rPr>
              <w:rFonts w:ascii="Cambria Math" w:hAnsi="Cambria Math"/>
            </w:rPr>
            <m:t xml:space="preserve">+a+ </m:t>
          </m:r>
          <m:sSub>
            <m:sSubPr>
              <m:ctrlPr>
                <w:rPr>
                  <w:rFonts w:ascii="Cambria Math" w:hAnsi="Cambria Math"/>
                </w:rPr>
              </m:ctrlPr>
            </m:sSubPr>
            <m:e>
              <m:r>
                <w:rPr>
                  <w:rFonts w:ascii="Cambria Math" w:hAnsi="Cambria Math"/>
                </w:rPr>
                <m:t>b</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r>
            <w:rPr>
              <w:rFonts w:ascii="Cambria Math" w:hAnsi="Cambria Math"/>
            </w:rPr>
            <m:t>+</m:t>
          </m:r>
          <m:sSub>
            <m:sSubPr>
              <m:ctrlPr>
                <w:rPr>
                  <w:rFonts w:ascii="Cambria Math" w:hAnsi="Cambria Math"/>
                </w:rPr>
              </m:ctrlPr>
            </m:sSubPr>
            <m:e>
              <m:r>
                <w:rPr>
                  <w:rFonts w:ascii="Cambria Math" w:hAnsi="Cambria Math"/>
                </w:rPr>
                <m:t xml:space="preserve"> b</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oMath>
      </m:oMathPara>
    </w:p>
    <w:p w14:paraId="66F40A2C" w14:textId="0146F734" w:rsidR="00E53F19" w:rsidRPr="00B40B9F" w:rsidRDefault="00E53F19" w:rsidP="00E53F19">
      <w:pPr>
        <w:pStyle w:val="CDRGuidance"/>
        <w:rPr>
          <w:rFonts w:asciiTheme="majorHAnsi" w:hAnsiTheme="majorHAnsi"/>
          <w:i w:val="0"/>
        </w:rPr>
      </w:pPr>
      <w:proofErr w:type="gramStart"/>
      <w:r>
        <w:rPr>
          <w:rFonts w:asciiTheme="majorHAnsi" w:hAnsiTheme="majorHAnsi"/>
          <w:i w:val="0"/>
        </w:rPr>
        <w:t>and</w:t>
      </w:r>
      <w:proofErr w:type="gramEnd"/>
      <w:r>
        <w:rPr>
          <w:rFonts w:asciiTheme="majorHAnsi" w:hAnsiTheme="majorHAnsi"/>
          <w:i w:val="0"/>
        </w:rPr>
        <w:t xml:space="preserve"> the uncertainty in this determination is estimated as</w:t>
      </w:r>
    </w:p>
    <w:p w14:paraId="3B373791" w14:textId="696F1C62" w:rsidR="00E53F19" w:rsidRPr="00091681" w:rsidRDefault="005C78FF" w:rsidP="00E53F19">
      <w:pPr>
        <w:pStyle w:val="CDRGuidance"/>
        <w:rPr>
          <w:rFonts w:asciiTheme="majorHAnsi" w:hAnsiTheme="majorHAnsi"/>
          <w:i w:val="0"/>
        </w:rPr>
      </w:pPr>
      <m:oMathPara>
        <m:oMath>
          <m:sSub>
            <m:sSubPr>
              <m:ctrlPr>
                <w:rPr>
                  <w:rFonts w:ascii="Cambria Math" w:hAnsi="Cambria Math"/>
                </w:rPr>
              </m:ctrlPr>
            </m:sSubPr>
            <m:e>
              <m:r>
                <w:rPr>
                  <w:rFonts w:ascii="Cambria Math" w:hAnsi="Cambria Math"/>
                </w:rPr>
                <m:t>σ</m:t>
              </m:r>
            </m:e>
            <m:sub>
              <m:r>
                <w:rPr>
                  <w:rFonts w:ascii="Cambria Math" w:hAnsi="Cambria Math"/>
                </w:rPr>
                <m:t>T</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T</m:t>
                  </m:r>
                </m:e>
                <m:sub>
                  <m:r>
                    <w:rPr>
                      <w:rFonts w:ascii="Cambria Math" w:hAnsi="Cambria Math"/>
                    </w:rPr>
                    <m:t>Q</m:t>
                  </m:r>
                </m:sub>
              </m:sSub>
            </m:sub>
          </m:sSub>
          <m:r>
            <w:rPr>
              <w:rFonts w:ascii="Cambria Math" w:hAnsi="Cambria Math"/>
            </w:rPr>
            <m:t xml:space="preserve"> + </m:t>
          </m:r>
          <m:sSub>
            <m:sSubPr>
              <m:ctrlPr>
                <w:rPr>
                  <w:rFonts w:ascii="Cambria Math" w:hAnsi="Cambria Math"/>
                </w:rPr>
              </m:ctrlPr>
            </m:sSubPr>
            <m:e>
              <m:sSub>
                <m:sSubPr>
                  <m:ctrlPr>
                    <w:rPr>
                      <w:rFonts w:ascii="Cambria Math" w:hAnsi="Cambria Math"/>
                    </w:rPr>
                  </m:ctrlPr>
                </m:sSubPr>
                <m:e>
                  <m:r>
                    <w:rPr>
                      <w:rFonts w:ascii="Cambria Math" w:hAnsi="Cambria Math"/>
                    </w:rPr>
                    <m:t>σ</m:t>
                  </m:r>
                </m:e>
                <m:sub>
                  <m:r>
                    <w:rPr>
                      <w:rFonts w:ascii="Cambria Math" w:hAnsi="Cambria Math"/>
                    </w:rPr>
                    <m:t>a</m:t>
                  </m:r>
                </m:sub>
              </m:sSub>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 xml:space="preserve"> b</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sub>
          </m:sSub>
          <m:d>
            <m:dPr>
              <m:ctrlPr>
                <w:rPr>
                  <w:rFonts w:ascii="Cambria Math" w:hAnsi="Cambria Math"/>
                </w:rPr>
              </m:ctrlPr>
            </m:dPr>
            <m:e>
              <m:r>
                <w:rPr>
                  <w:rFonts w:ascii="Cambria Math" w:hAnsi="Cambria Math"/>
                </w:rPr>
                <m:t>t</m:t>
              </m:r>
            </m:e>
          </m:d>
          <m:r>
            <w:rPr>
              <w:rFonts w:ascii="Cambria Math" w:hAnsi="Cambria Math"/>
            </w:rPr>
            <m:t xml:space="preserve"> </m:t>
          </m:r>
        </m:oMath>
      </m:oMathPara>
    </w:p>
    <w:p w14:paraId="7FB86C34" w14:textId="6D123BC2" w:rsidR="00E53F19" w:rsidRDefault="003474C4" w:rsidP="00B40B9F">
      <w:pPr>
        <w:pStyle w:val="CDRGuidance"/>
        <w:rPr>
          <w:rFonts w:asciiTheme="majorHAnsi" w:hAnsiTheme="majorHAnsi"/>
          <w:i w:val="0"/>
        </w:rPr>
      </w:pPr>
      <w:proofErr w:type="gramStart"/>
      <w:r>
        <w:rPr>
          <w:rFonts w:asciiTheme="majorHAnsi" w:hAnsiTheme="majorHAnsi"/>
          <w:i w:val="0"/>
        </w:rPr>
        <w:t>where</w:t>
      </w:r>
      <w:proofErr w:type="gramEnd"/>
      <w:r>
        <w:rPr>
          <w:rFonts w:asciiTheme="majorHAnsi" w:hAnsiTheme="majorHAnsi"/>
          <w:i w:val="0"/>
        </w:rPr>
        <w:t xml:space="preserve"> </w:t>
      </w:r>
    </w:p>
    <w:p w14:paraId="611BF077" w14:textId="12669320" w:rsidR="00E53F19" w:rsidRDefault="005C78FF" w:rsidP="00B40B9F">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sub>
                      </m:sSub>
                      <m:d>
                        <m:dPr>
                          <m:ctrlPr>
                            <w:rPr>
                              <w:rFonts w:ascii="Cambria Math" w:hAnsi="Cambria Math"/>
                            </w:rPr>
                          </m:ctrlPr>
                        </m:dPr>
                        <m:e>
                          <m:r>
                            <w:rPr>
                              <w:rFonts w:ascii="Cambria Math" w:hAnsi="Cambria Math"/>
                            </w:rPr>
                            <m:t>t</m:t>
                          </m:r>
                        </m:e>
                      </m:d>
                    </m:num>
                    <m:den>
                      <m:sSub>
                        <m:sSubPr>
                          <m:ctrlPr>
                            <w:rPr>
                              <w:rFonts w:ascii="Cambria Math" w:hAnsi="Cambria Math"/>
                            </w:rPr>
                          </m:ctrlPr>
                        </m:sSubPr>
                        <m:e>
                          <m:r>
                            <w:rPr>
                              <w:rFonts w:ascii="Cambria Math" w:hAnsi="Cambria Math"/>
                            </w:rPr>
                            <m:t>b</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F</m:t>
                              </m:r>
                            </m:sub>
                          </m:sSub>
                        </m:sub>
                      </m:sSub>
                    </m:num>
                    <m:den>
                      <m:sSub>
                        <m:sSubPr>
                          <m:ctrlPr>
                            <w:rPr>
                              <w:rFonts w:ascii="Cambria Math" w:hAnsi="Cambria Math"/>
                            </w:rPr>
                          </m:ctrlPr>
                        </m:sSubPr>
                        <m:e>
                          <m:r>
                            <w:rPr>
                              <w:rFonts w:ascii="Cambria Math" w:hAnsi="Cambria Math"/>
                            </w:rPr>
                            <m:t>b</m:t>
                          </m:r>
                        </m:e>
                        <m:sub>
                          <m:r>
                            <w:rPr>
                              <w:rFonts w:ascii="Cambria Math" w:hAnsi="Cambria Math"/>
                            </w:rPr>
                            <m:t>F</m:t>
                          </m:r>
                        </m:sub>
                      </m:sSub>
                      <m:r>
                        <w:rPr>
                          <w:rFonts w:ascii="Cambria Math" w:hAnsi="Cambria Math"/>
                        </w:rPr>
                        <m:t xml:space="preserve"> </m:t>
                      </m:r>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sub>
                      </m:sSub>
                    </m:num>
                    <m:den>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den>
                  </m:f>
                </m:e>
              </m:d>
            </m:e>
            <m:sup>
              <m:r>
                <w:rPr>
                  <w:rFonts w:ascii="Cambria Math" w:hAnsi="Cambria Math"/>
                </w:rPr>
                <m:t>2</m:t>
              </m:r>
            </m:sup>
          </m:sSup>
        </m:oMath>
      </m:oMathPara>
    </w:p>
    <w:p w14:paraId="07E4DC87" w14:textId="2B75B0F2" w:rsidR="00E53F19" w:rsidRDefault="00133E94" w:rsidP="00B40B9F">
      <w:pPr>
        <w:pStyle w:val="CDRGuidance"/>
        <w:rPr>
          <w:rFonts w:asciiTheme="majorHAnsi" w:hAnsiTheme="majorHAnsi"/>
          <w:i w:val="0"/>
        </w:rPr>
      </w:pPr>
      <w:proofErr w:type="gramStart"/>
      <w:r>
        <w:rPr>
          <w:rFonts w:asciiTheme="majorHAnsi" w:hAnsiTheme="majorHAnsi"/>
          <w:i w:val="0"/>
        </w:rPr>
        <w:t>and</w:t>
      </w:r>
      <w:proofErr w:type="gramEnd"/>
    </w:p>
    <w:p w14:paraId="387032D2" w14:textId="451FB4BF" w:rsidR="00BA658D" w:rsidRDefault="005C78FF" w:rsidP="00133E94">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sub>
                      </m:sSub>
                      <m:d>
                        <m:dPr>
                          <m:ctrlPr>
                            <w:rPr>
                              <w:rFonts w:ascii="Cambria Math" w:hAnsi="Cambria Math"/>
                            </w:rPr>
                          </m:ctrlPr>
                        </m:dPr>
                        <m:e>
                          <m:r>
                            <w:rPr>
                              <w:rFonts w:ascii="Cambria Math" w:hAnsi="Cambria Math"/>
                            </w:rPr>
                            <m:t>t</m:t>
                          </m:r>
                        </m:e>
                      </m:d>
                    </m:num>
                    <m:den>
                      <m:sSub>
                        <m:sSubPr>
                          <m:ctrlPr>
                            <w:rPr>
                              <w:rFonts w:ascii="Cambria Math" w:hAnsi="Cambria Math"/>
                            </w:rPr>
                          </m:ctrlPr>
                        </m:sSubPr>
                        <m:e>
                          <m:r>
                            <w:rPr>
                              <w:rFonts w:ascii="Cambria Math" w:hAnsi="Cambria Math"/>
                            </w:rPr>
                            <m:t>b</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S</m:t>
                              </m:r>
                            </m:sub>
                          </m:sSub>
                        </m:sub>
                      </m:sSub>
                    </m:num>
                    <m:den>
                      <m:sSub>
                        <m:sSubPr>
                          <m:ctrlPr>
                            <w:rPr>
                              <w:rFonts w:ascii="Cambria Math" w:hAnsi="Cambria Math"/>
                            </w:rPr>
                          </m:ctrlPr>
                        </m:sSubPr>
                        <m:e>
                          <m:r>
                            <w:rPr>
                              <w:rFonts w:ascii="Cambria Math" w:hAnsi="Cambria Math"/>
                            </w:rPr>
                            <m:t>b</m:t>
                          </m:r>
                        </m:e>
                        <m:sub>
                          <m:r>
                            <w:rPr>
                              <w:rFonts w:ascii="Cambria Math" w:hAnsi="Cambria Math"/>
                            </w:rPr>
                            <m:t>S</m:t>
                          </m:r>
                        </m:sub>
                      </m:sSub>
                      <m:r>
                        <w:rPr>
                          <w:rFonts w:ascii="Cambria Math" w:hAnsi="Cambria Math"/>
                        </w:rPr>
                        <m:t xml:space="preserve"> </m:t>
                      </m:r>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sub>
                      </m:sSub>
                    </m:num>
                    <m:den>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den>
                  </m:f>
                </m:e>
              </m:d>
            </m:e>
            <m:sup>
              <m:r>
                <w:rPr>
                  <w:rFonts w:ascii="Cambria Math" w:hAnsi="Cambria Math"/>
                </w:rPr>
                <m:t>2</m:t>
              </m:r>
            </m:sup>
          </m:sSup>
        </m:oMath>
      </m:oMathPara>
    </w:p>
    <w:p w14:paraId="0141D0B3" w14:textId="0925125E" w:rsidR="00BA658D" w:rsidRPr="003D4A50" w:rsidRDefault="00BA658D" w:rsidP="00BA658D">
      <w:pPr>
        <w:pStyle w:val="CDRGuidance"/>
        <w:rPr>
          <w:rFonts w:asciiTheme="majorHAnsi" w:hAnsiTheme="majorHAnsi"/>
          <w:i w:val="0"/>
        </w:rPr>
      </w:pPr>
      <w:proofErr w:type="gramStart"/>
      <w:r>
        <w:rPr>
          <w:rFonts w:asciiTheme="majorHAnsi" w:hAnsiTheme="majorHAnsi"/>
          <w:i w:val="0"/>
        </w:rPr>
        <w:t>with</w:t>
      </w:r>
      <w:proofErr w:type="gramEnd"/>
      <w:r>
        <w:rPr>
          <w:rFonts w:asciiTheme="majorHAnsi" w:hAnsiTheme="majorHAnsi"/>
          <w:i w:val="0"/>
        </w:rPr>
        <w:t xml:space="preserve"> </w:t>
      </w:r>
      <w:r w:rsidR="0077236B">
        <w:rPr>
          <w:rFonts w:asciiTheme="majorHAnsi" w:hAnsiTheme="majorHAnsi"/>
          <w:i w:val="0"/>
        </w:rPr>
        <w:t>the facular brightening F(t) specified by the GOME Mg II index and sunspot darkening as</w:t>
      </w:r>
      <w:r w:rsidR="00736F15">
        <w:rPr>
          <w:rFonts w:asciiTheme="majorHAnsi" w:hAnsiTheme="majorHAnsi"/>
          <w:i w:val="0"/>
        </w:rPr>
        <w:t xml:space="preserve"> (Section 3.3.1)</w:t>
      </w:r>
    </w:p>
    <w:p w14:paraId="0B10806B" w14:textId="6C65D5CE" w:rsidR="00AD6670" w:rsidRDefault="00BA658D" w:rsidP="00890891">
      <w:pPr>
        <w:pStyle w:val="CDRGuidance"/>
        <w:jc w:val="center"/>
        <w:rPr>
          <w:rFonts w:asciiTheme="majorHAnsi" w:hAnsiTheme="majorHAnsi"/>
          <w:i w:val="0"/>
        </w:rPr>
      </w:pPr>
      <m:oMathPara>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 xml:space="preserve">= </m:t>
          </m:r>
          <m:nary>
            <m:naryPr>
              <m:chr m:val="∑"/>
              <m:limLoc m:val="subSup"/>
              <m:ctrlPr>
                <w:rPr>
                  <w:rFonts w:ascii="Cambria Math" w:hAnsi="Cambria Math"/>
                </w:rPr>
              </m:ctrlPr>
            </m:naryPr>
            <m:sub>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spot</m:t>
                  </m:r>
                </m:sub>
              </m:sSub>
            </m:sup>
            <m:e>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rPr>
                  </m:ctrlPr>
                </m:dPr>
                <m:e>
                  <m:f>
                    <m:fPr>
                      <m:ctrlPr>
                        <w:rPr>
                          <w:rFonts w:ascii="Cambria Math" w:hAnsi="Cambria Math"/>
                        </w:rPr>
                      </m:ctrlPr>
                    </m:fPr>
                    <m:num>
                      <m:r>
                        <w:rPr>
                          <w:rFonts w:ascii="Cambria Math" w:hAnsi="Cambria Math"/>
                        </w:rPr>
                        <m:t>3μ+2</m:t>
                      </m:r>
                    </m:num>
                    <m:den>
                      <m:r>
                        <w:rPr>
                          <w:rFonts w:ascii="Cambria Math" w:hAnsi="Cambria Math"/>
                        </w:rPr>
                        <m:t>2</m:t>
                      </m:r>
                    </m:den>
                  </m:f>
                </m:e>
              </m:d>
            </m:e>
          </m:nary>
          <m:r>
            <w:rPr>
              <w:rFonts w:ascii="Cambria Math" w:hAnsi="Cambria Math"/>
            </w:rPr>
            <m:t>μ</m:t>
          </m:r>
        </m:oMath>
      </m:oMathPara>
    </w:p>
    <w:p w14:paraId="79EFE148" w14:textId="0BD1ADFB" w:rsidR="00406FE0" w:rsidRPr="00406FE0" w:rsidRDefault="00406FE0" w:rsidP="00406FE0">
      <w:pPr>
        <w:pStyle w:val="CDRGuidance"/>
        <w:rPr>
          <w:rFonts w:asciiTheme="majorHAnsi" w:hAnsiTheme="majorHAnsi"/>
          <w:b/>
        </w:rPr>
      </w:pPr>
      <w:r w:rsidRPr="00406FE0">
        <w:rPr>
          <w:rFonts w:asciiTheme="majorHAnsi" w:hAnsiTheme="majorHAnsi"/>
          <w:b/>
        </w:rPr>
        <w:t>Solar</w:t>
      </w:r>
      <w:r>
        <w:rPr>
          <w:rFonts w:asciiTheme="majorHAnsi" w:hAnsiTheme="majorHAnsi"/>
          <w:b/>
        </w:rPr>
        <w:t xml:space="preserve"> Spectral</w:t>
      </w:r>
      <w:r w:rsidRPr="00406FE0">
        <w:rPr>
          <w:rFonts w:asciiTheme="majorHAnsi" w:hAnsiTheme="majorHAnsi"/>
          <w:b/>
        </w:rPr>
        <w:t xml:space="preserve"> Irradiance</w:t>
      </w:r>
    </w:p>
    <w:p w14:paraId="0CDF4AC8" w14:textId="42A29E4E" w:rsidR="00DE4F1D" w:rsidRDefault="0077236B" w:rsidP="00DE4F1D">
      <w:pPr>
        <w:pStyle w:val="CDRGuidance"/>
        <w:rPr>
          <w:rFonts w:asciiTheme="majorHAnsi" w:hAnsiTheme="majorHAnsi"/>
          <w:i w:val="0"/>
        </w:rPr>
      </w:pPr>
      <w:r>
        <w:rPr>
          <w:rFonts w:asciiTheme="majorHAnsi" w:hAnsiTheme="majorHAnsi"/>
          <w:i w:val="0"/>
        </w:rPr>
        <w:t>S</w:t>
      </w:r>
      <w:r w:rsidR="00AE26CC">
        <w:rPr>
          <w:rFonts w:asciiTheme="majorHAnsi" w:hAnsiTheme="majorHAnsi"/>
          <w:i w:val="0"/>
        </w:rPr>
        <w:t xml:space="preserve">olar </w:t>
      </w:r>
      <w:r w:rsidR="00E53F19">
        <w:rPr>
          <w:rFonts w:asciiTheme="majorHAnsi" w:hAnsiTheme="majorHAnsi"/>
          <w:i w:val="0"/>
        </w:rPr>
        <w:t xml:space="preserve">spectral </w:t>
      </w:r>
      <w:r w:rsidR="00AE26CC">
        <w:rPr>
          <w:rFonts w:asciiTheme="majorHAnsi" w:hAnsiTheme="majorHAnsi"/>
          <w:i w:val="0"/>
        </w:rPr>
        <w:t xml:space="preserve">irradiance </w:t>
      </w:r>
      <w:r>
        <w:rPr>
          <w:rFonts w:asciiTheme="majorHAnsi" w:hAnsiTheme="majorHAnsi"/>
          <w:i w:val="0"/>
        </w:rPr>
        <w:t xml:space="preserve">at wavelength </w:t>
      </w:r>
      <w:r>
        <w:rPr>
          <w:rFonts w:asciiTheme="majorHAnsi" w:hAnsiTheme="majorHAnsi"/>
          <w:i w:val="0"/>
        </w:rPr>
        <w:sym w:font="Symbol" w:char="F06C"/>
      </w:r>
      <w:r>
        <w:rPr>
          <w:rFonts w:asciiTheme="majorHAnsi" w:hAnsiTheme="majorHAnsi"/>
          <w:i w:val="0"/>
        </w:rPr>
        <w:t xml:space="preserve"> </w:t>
      </w:r>
      <w:r w:rsidR="00AE26CC">
        <w:rPr>
          <w:rFonts w:asciiTheme="majorHAnsi" w:hAnsiTheme="majorHAnsi"/>
          <w:i w:val="0"/>
        </w:rPr>
        <w:t xml:space="preserve">is determined </w:t>
      </w:r>
      <w:r>
        <w:rPr>
          <w:rFonts w:asciiTheme="majorHAnsi" w:hAnsiTheme="majorHAnsi"/>
          <w:i w:val="0"/>
        </w:rPr>
        <w:t xml:space="preserve">(Section 3.4) </w:t>
      </w:r>
      <w:r w:rsidR="00AE26CC">
        <w:rPr>
          <w:rFonts w:asciiTheme="majorHAnsi" w:hAnsiTheme="majorHAnsi"/>
          <w:i w:val="0"/>
        </w:rPr>
        <w:t>as</w:t>
      </w:r>
    </w:p>
    <w:p w14:paraId="1C547302" w14:textId="77777777" w:rsidR="00D02B64" w:rsidRPr="00D02B64" w:rsidRDefault="00D02B64" w:rsidP="00D02B64">
      <w:pPr>
        <w:pStyle w:val="CDRGuidance"/>
        <w:rPr>
          <w:i w:val="0"/>
        </w:rPr>
      </w:pPr>
      <m:oMathPara>
        <m:oMath>
          <m:r>
            <w:rPr>
              <w:rFonts w:ascii="Cambria Math" w:hAnsi="Cambria Math"/>
            </w:rPr>
            <m:t>I</m:t>
          </m:r>
          <m:d>
            <m:dPr>
              <m:ctrlPr>
                <w:rPr>
                  <w:rFonts w:ascii="Cambria Math" w:hAnsi="Cambria Math"/>
                </w:rPr>
              </m:ctrlPr>
            </m:dPr>
            <m:e>
              <m:r>
                <w:rPr>
                  <w:rFonts w:ascii="Cambria Math" w:hAnsi="Cambria Math"/>
                </w:rPr>
                <m:t>λ,t</m:t>
              </m:r>
            </m:e>
          </m:d>
          <m: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Q</m:t>
              </m:r>
            </m:sub>
          </m:sSub>
          <m:d>
            <m:dPr>
              <m:ctrlPr>
                <w:rPr>
                  <w:rFonts w:ascii="Cambria Math" w:hAnsi="Cambria Math"/>
                </w:rPr>
              </m:ctrlPr>
            </m:dPr>
            <m:e>
              <m:r>
                <w:rPr>
                  <w:rFonts w:ascii="Cambria Math" w:hAnsi="Cambria Math"/>
                </w:rPr>
                <m:t>λ</m:t>
              </m:r>
            </m:e>
          </m:d>
          <m: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F</m:t>
              </m:r>
            </m:sub>
          </m:sSub>
          <m:d>
            <m:dPr>
              <m:ctrlPr>
                <w:rPr>
                  <w:rFonts w:ascii="Cambria Math" w:hAnsi="Cambria Math"/>
                </w:rPr>
              </m:ctrlPr>
            </m:dPr>
            <m:e>
              <m:r>
                <w:rPr>
                  <w:rFonts w:ascii="Cambria Math" w:hAnsi="Cambria Math"/>
                </w:rPr>
                <m:t>λ,t</m:t>
              </m:r>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d>
            <m:dPr>
              <m:ctrlPr>
                <w:rPr>
                  <w:rFonts w:ascii="Cambria Math" w:hAnsi="Cambria Math"/>
                </w:rPr>
              </m:ctrlPr>
            </m:dPr>
            <m:e>
              <m:r>
                <w:rPr>
                  <w:rFonts w:ascii="Cambria Math" w:hAnsi="Cambria Math"/>
                </w:rPr>
                <m:t>λ,t</m:t>
              </m:r>
            </m:e>
          </m:d>
        </m:oMath>
      </m:oMathPara>
    </w:p>
    <w:p w14:paraId="7CB85F35" w14:textId="779C72BC" w:rsidR="00D02B64" w:rsidRDefault="00D02B64" w:rsidP="00D02B64">
      <w:pPr>
        <w:pStyle w:val="CDRGuidance"/>
        <w:rPr>
          <w:i w:val="0"/>
        </w:rPr>
      </w:pPr>
      <w:proofErr w:type="gramStart"/>
      <w:r>
        <w:rPr>
          <w:i w:val="0"/>
        </w:rPr>
        <w:t>where</w:t>
      </w:r>
      <w:proofErr w:type="gramEnd"/>
    </w:p>
    <w:p w14:paraId="47EA991F" w14:textId="77777777" w:rsidR="00D02B64" w:rsidRPr="005761AE" w:rsidRDefault="00D02B64" w:rsidP="00D02B64">
      <w:pPr>
        <w:pStyle w:val="CDRGuidance"/>
        <w:rPr>
          <w:rFonts w:asciiTheme="majorHAnsi" w:hAnsiTheme="majorHAnsi"/>
          <w:i w:val="0"/>
        </w:rPr>
      </w:pPr>
      <m:oMathPara>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F</m:t>
              </m:r>
            </m:sub>
          </m:sSub>
          <m:d>
            <m:dPr>
              <m:ctrlPr>
                <w:rPr>
                  <w:rFonts w:ascii="Cambria Math" w:hAnsi="Cambria Math"/>
                </w:rPr>
              </m:ctrlPr>
            </m:dPr>
            <m:e>
              <m:r>
                <w:rPr>
                  <w:rFonts w:ascii="Cambria Math" w:hAnsi="Cambria Math"/>
                </w:rPr>
                <m:t>λ,t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F</m:t>
              </m:r>
            </m:sub>
          </m:sSub>
          <m:d>
            <m:dPr>
              <m:ctrlPr>
                <w:rPr>
                  <w:rFonts w:ascii="Cambria Math" w:hAnsi="Cambria Math"/>
                </w:rPr>
              </m:ctrlPr>
            </m:dPr>
            <m:e>
              <m:r>
                <w:rPr>
                  <w:rFonts w:ascii="Cambria Math" w:hAnsi="Cambria Math"/>
                </w:rPr>
                <m:t>λ</m:t>
              </m:r>
            </m:e>
          </m:d>
          <m:r>
            <w:rPr>
              <w:rFonts w:ascii="Cambria Math" w:hAnsi="Cambria Math"/>
            </w:rPr>
            <m:t xml:space="preserve"> + </m:t>
          </m:r>
          <m:sSub>
            <m:sSubPr>
              <m:ctrlPr>
                <w:rPr>
                  <w:rFonts w:ascii="Cambria Math" w:hAnsi="Cambria Math"/>
                </w:rPr>
              </m:ctrlPr>
            </m:sSubPr>
            <m:e>
              <m:r>
                <w:rPr>
                  <w:rFonts w:ascii="Cambria Math" w:hAnsi="Cambria Math"/>
                </w:rPr>
                <m:t>d</m:t>
              </m:r>
            </m:e>
            <m:sub>
              <m:r>
                <w:rPr>
                  <w:rFonts w:ascii="Cambria Math" w:hAnsi="Cambria Math"/>
                </w:rPr>
                <m:t>F</m:t>
              </m:r>
            </m:sub>
          </m:sSub>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oMath>
      </m:oMathPara>
    </w:p>
    <w:p w14:paraId="4829688B" w14:textId="54E7EF6F" w:rsidR="00D02B64" w:rsidRPr="005718CC" w:rsidRDefault="00D02B64" w:rsidP="00D02B64">
      <w:pPr>
        <w:pStyle w:val="CDRGuidance"/>
        <w:rPr>
          <w:rFonts w:asciiTheme="majorHAnsi" w:hAnsiTheme="majorHAnsi"/>
          <w:i w:val="0"/>
        </w:rPr>
      </w:pPr>
      <m:oMathPara>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d>
            <m:dPr>
              <m:ctrlPr>
                <w:rPr>
                  <w:rFonts w:ascii="Cambria Math" w:hAnsi="Cambria Math"/>
                </w:rPr>
              </m:ctrlPr>
            </m:dPr>
            <m:e>
              <m:r>
                <w:rPr>
                  <w:rFonts w:ascii="Cambria Math" w:hAnsi="Cambria Math"/>
                </w:rPr>
                <m:t>λ,t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sub>
          </m:sSub>
          <m:d>
            <m:dPr>
              <m:ctrlPr>
                <w:rPr>
                  <w:rFonts w:ascii="Cambria Math" w:hAnsi="Cambria Math"/>
                </w:rPr>
              </m:ctrlPr>
            </m:dPr>
            <m:e>
              <m:r>
                <w:rPr>
                  <w:rFonts w:ascii="Cambria Math" w:hAnsi="Cambria Math"/>
                </w:rPr>
                <m:t>λ</m:t>
              </m:r>
            </m:e>
          </m:d>
          <m:r>
            <w:rPr>
              <w:rFonts w:ascii="Cambria Math" w:hAnsi="Cambria Math"/>
            </w:rPr>
            <m:t xml:space="preserve"> + </m:t>
          </m:r>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r>
            <w:rPr>
              <w:rFonts w:ascii="Cambria Math" w:hAnsi="Cambria Math"/>
            </w:rPr>
            <m:t xml:space="preserve"> + </m:t>
          </m:r>
          <m:sSub>
            <m:sSubPr>
              <m:ctrlPr>
                <w:rPr>
                  <w:rFonts w:ascii="Cambria Math" w:hAnsi="Cambria Math"/>
                </w:rPr>
              </m:ctrlPr>
            </m:sSubPr>
            <m:e>
              <m:r>
                <w:rPr>
                  <w:rFonts w:ascii="Cambria Math" w:hAnsi="Cambria Math"/>
                </w:rPr>
                <m:t>e</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oMath>
      </m:oMathPara>
    </w:p>
    <w:p w14:paraId="5E0A42B5" w14:textId="1411FCCC" w:rsidR="005718CC" w:rsidRPr="00D02B64" w:rsidRDefault="005718CC" w:rsidP="00D02B64">
      <w:pPr>
        <w:pStyle w:val="CDRGuidance"/>
        <w:rPr>
          <w:rFonts w:asciiTheme="majorHAnsi" w:hAnsiTheme="majorHAnsi"/>
          <w:i w:val="0"/>
        </w:rPr>
      </w:pPr>
      <w:r>
        <w:rPr>
          <w:rFonts w:asciiTheme="majorHAnsi" w:hAnsiTheme="majorHAnsi"/>
          <w:i w:val="0"/>
        </w:rPr>
        <w:t xml:space="preserve">The coefficients </w:t>
      </w:r>
      <w:proofErr w:type="spellStart"/>
      <w:proofErr w:type="gramStart"/>
      <w:r w:rsidRPr="001800FE">
        <w:rPr>
          <w:rFonts w:asciiTheme="majorHAnsi" w:hAnsiTheme="majorHAnsi"/>
        </w:rPr>
        <w:t>d</w:t>
      </w:r>
      <w:r w:rsidRPr="001800FE">
        <w:rPr>
          <w:rFonts w:asciiTheme="majorHAnsi" w:hAnsiTheme="majorHAnsi"/>
          <w:vertAlign w:val="subscript"/>
        </w:rPr>
        <w:t>F</w:t>
      </w:r>
      <w:proofErr w:type="spellEnd"/>
      <w:proofErr w:type="gramEnd"/>
      <w:r>
        <w:rPr>
          <w:rFonts w:asciiTheme="majorHAnsi" w:hAnsiTheme="majorHAnsi"/>
          <w:i w:val="0"/>
        </w:rPr>
        <w:t xml:space="preserve"> and </w:t>
      </w:r>
      <w:proofErr w:type="spellStart"/>
      <w:r w:rsidRPr="001800FE">
        <w:rPr>
          <w:rFonts w:asciiTheme="majorHAnsi" w:hAnsiTheme="majorHAnsi"/>
        </w:rPr>
        <w:t>d</w:t>
      </w:r>
      <w:r w:rsidRPr="001800FE">
        <w:rPr>
          <w:rFonts w:asciiTheme="majorHAnsi" w:hAnsiTheme="majorHAnsi"/>
          <w:vertAlign w:val="subscript"/>
        </w:rPr>
        <w:t>S</w:t>
      </w:r>
      <w:proofErr w:type="spellEnd"/>
      <w:r>
        <w:rPr>
          <w:rFonts w:asciiTheme="majorHAnsi" w:hAnsiTheme="majorHAnsi"/>
          <w:i w:val="0"/>
        </w:rPr>
        <w:t xml:space="preserve"> are </w:t>
      </w:r>
    </w:p>
    <w:p w14:paraId="612685F6" w14:textId="77777777" w:rsidR="00D02B64" w:rsidRDefault="005C78FF" w:rsidP="00D02B64">
      <w:pPr>
        <w:pStyle w:val="CDRGuidance"/>
        <w:rPr>
          <w:rFonts w:asciiTheme="majorHAnsi" w:hAnsiTheme="majorHAnsi"/>
          <w:i w:val="0"/>
        </w:rPr>
      </w:pPr>
      <m:oMathPara>
        <m:oMath>
          <m:sSub>
            <m:sSubPr>
              <m:ctrlPr>
                <w:rPr>
                  <w:rFonts w:ascii="Cambria Math" w:hAnsi="Cambria Math"/>
                </w:rPr>
              </m:ctrlPr>
            </m:sSubPr>
            <m:e>
              <m:r>
                <w:rPr>
                  <w:rFonts w:ascii="Cambria Math" w:hAnsi="Cambria Math"/>
                </w:rPr>
                <m:t>d</m:t>
              </m:r>
            </m:e>
            <m:sub>
              <m:r>
                <w:rPr>
                  <w:rFonts w:ascii="Cambria Math" w:hAnsi="Cambria Math"/>
                </w:rPr>
                <m:t>F</m:t>
              </m:r>
            </m:sub>
          </m:sSub>
          <m:r>
            <w:rPr>
              <w:rFonts w:ascii="Cambria Math" w:hAnsi="Cambria Math"/>
            </w:rPr>
            <m:t xml:space="preserve">= </m:t>
          </m:r>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detrend</m:t>
              </m:r>
            </m:sup>
          </m:sSub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F</m:t>
                      </m:r>
                    </m:sub>
                  </m:sSub>
                </m:num>
                <m:den>
                  <m:sSubSup>
                    <m:sSubSupPr>
                      <m:ctrlPr>
                        <w:rPr>
                          <w:rFonts w:ascii="Cambria Math" w:hAnsi="Cambria Math"/>
                        </w:rPr>
                      </m:ctrlPr>
                    </m:sSubSupPr>
                    <m:e>
                      <m:r>
                        <w:rPr>
                          <w:rFonts w:ascii="Cambria Math" w:hAnsi="Cambria Math"/>
                        </w:rPr>
                        <m:t>b</m:t>
                      </m:r>
                    </m:e>
                    <m:sub>
                      <m:r>
                        <w:rPr>
                          <w:rFonts w:ascii="Cambria Math" w:hAnsi="Cambria Math"/>
                        </w:rPr>
                        <m:t>F</m:t>
                      </m:r>
                    </m:sub>
                    <m:sup>
                      <m:r>
                        <w:rPr>
                          <w:rFonts w:ascii="Cambria Math" w:hAnsi="Cambria Math"/>
                        </w:rPr>
                        <m:t>detrend</m:t>
                      </m:r>
                    </m:sup>
                  </m:sSubSup>
                </m:den>
              </m:f>
            </m:e>
          </m:d>
          <m:r>
            <w:rPr>
              <w:rFonts w:ascii="Cambria Math" w:hAnsi="Cambria Math"/>
            </w:rPr>
            <m:t xml:space="preserve"> </m:t>
          </m:r>
        </m:oMath>
      </m:oMathPara>
    </w:p>
    <w:p w14:paraId="1AFA412F" w14:textId="60D96531" w:rsidR="00BB155C" w:rsidRPr="005718CC" w:rsidRDefault="005C78FF" w:rsidP="00B40B9F">
      <w:pPr>
        <w:pStyle w:val="CDRGuidance"/>
        <w:rPr>
          <w:rFonts w:asciiTheme="majorHAnsi" w:hAnsiTheme="majorHAnsi"/>
          <w:i w:val="0"/>
        </w:rPr>
      </w:pPr>
      <m:oMathPara>
        <m:oMath>
          <m:sSubSup>
            <m:sSubSupPr>
              <m:ctrlPr>
                <w:rPr>
                  <w:rFonts w:ascii="Cambria Math" w:hAnsi="Cambria Math"/>
                </w:rPr>
              </m:ctrlPr>
            </m:sSubSupPr>
            <m:e>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=d</m:t>
              </m:r>
            </m:e>
            <m:sub>
              <m:r>
                <w:rPr>
                  <w:rFonts w:ascii="Cambria Math" w:hAnsi="Cambria Math"/>
                </w:rPr>
                <m:t>S</m:t>
              </m:r>
            </m:sub>
            <m:sup>
              <m:r>
                <w:rPr>
                  <w:rFonts w:ascii="Cambria Math" w:hAnsi="Cambria Math"/>
                </w:rPr>
                <m:t>detrend</m:t>
              </m:r>
            </m:sup>
          </m:sSub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S</m:t>
                      </m:r>
                    </m:sub>
                  </m:sSub>
                </m:num>
                <m:den>
                  <m:sSubSup>
                    <m:sSubSupPr>
                      <m:ctrlPr>
                        <w:rPr>
                          <w:rFonts w:ascii="Cambria Math" w:hAnsi="Cambria Math"/>
                        </w:rPr>
                      </m:ctrlPr>
                    </m:sSubSupPr>
                    <m:e>
                      <m:r>
                        <w:rPr>
                          <w:rFonts w:ascii="Cambria Math" w:hAnsi="Cambria Math"/>
                        </w:rPr>
                        <m:t>b</m:t>
                      </m:r>
                    </m:e>
                    <m:sub>
                      <m:r>
                        <w:rPr>
                          <w:rFonts w:ascii="Cambria Math" w:hAnsi="Cambria Math"/>
                        </w:rPr>
                        <m:t>F</m:t>
                      </m:r>
                    </m:sub>
                    <m:sup>
                      <m:r>
                        <w:rPr>
                          <w:rFonts w:ascii="Cambria Math" w:hAnsi="Cambria Math"/>
                        </w:rPr>
                        <m:t>detrend</m:t>
                      </m:r>
                    </m:sup>
                  </m:sSubSup>
                </m:den>
              </m:f>
            </m:e>
          </m:d>
        </m:oMath>
      </m:oMathPara>
    </w:p>
    <w:p w14:paraId="5FCF0D63" w14:textId="7BC0A297" w:rsidR="005718CC" w:rsidRDefault="005718CC" w:rsidP="005718CC">
      <w:pPr>
        <w:pStyle w:val="CDRGuidance"/>
        <w:rPr>
          <w:rFonts w:asciiTheme="majorHAnsi" w:hAnsiTheme="majorHAnsi"/>
          <w:i w:val="0"/>
        </w:rPr>
      </w:pPr>
      <w:proofErr w:type="gramStart"/>
      <w:r>
        <w:rPr>
          <w:rFonts w:asciiTheme="majorHAnsi" w:hAnsiTheme="majorHAnsi"/>
          <w:i w:val="0"/>
        </w:rPr>
        <w:t>where</w:t>
      </w:r>
      <w:proofErr w:type="gramEnd"/>
      <w:r>
        <w:rPr>
          <w:rFonts w:asciiTheme="majorHAnsi" w:hAnsiTheme="majorHAnsi"/>
          <w:i w:val="0"/>
        </w:rPr>
        <w:t xml:space="preserve"> </w:t>
      </w:r>
      <m:oMath>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detrend</m:t>
            </m:r>
          </m:sup>
        </m:sSubSup>
      </m:oMath>
      <w:r>
        <w:rPr>
          <w:rFonts w:asciiTheme="majorHAnsi" w:hAnsiTheme="majorHAnsi"/>
          <w:i w:val="0"/>
        </w:rPr>
        <w:t xml:space="preserve"> and </w:t>
      </w:r>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detrend</m:t>
            </m:r>
          </m:sup>
        </m:sSubSup>
      </m:oMath>
      <w:r>
        <w:rPr>
          <w:rFonts w:asciiTheme="majorHAnsi" w:hAnsiTheme="majorHAnsi"/>
          <w:i w:val="0"/>
        </w:rPr>
        <w:t xml:space="preserve"> are obtained </w:t>
      </w:r>
      <w:r w:rsidR="001800FE">
        <w:rPr>
          <w:rFonts w:asciiTheme="majorHAnsi" w:hAnsiTheme="majorHAnsi"/>
          <w:i w:val="0"/>
        </w:rPr>
        <w:t>from multiple regression of the</w:t>
      </w:r>
      <w:r>
        <w:rPr>
          <w:rFonts w:asciiTheme="majorHAnsi" w:hAnsiTheme="majorHAnsi"/>
          <w:i w:val="0"/>
        </w:rPr>
        <w:t xml:space="preserve"> observed, detr</w:t>
      </w:r>
      <w:r w:rsidR="001800FE">
        <w:rPr>
          <w:rFonts w:asciiTheme="majorHAnsi" w:hAnsiTheme="majorHAnsi"/>
          <w:i w:val="0"/>
        </w:rPr>
        <w:t>e</w:t>
      </w:r>
      <w:r>
        <w:rPr>
          <w:rFonts w:asciiTheme="majorHAnsi" w:hAnsiTheme="majorHAnsi"/>
          <w:i w:val="0"/>
        </w:rPr>
        <w:t>n</w:t>
      </w:r>
      <w:r w:rsidR="001800FE">
        <w:rPr>
          <w:rFonts w:asciiTheme="majorHAnsi" w:hAnsiTheme="majorHAnsi"/>
          <w:i w:val="0"/>
        </w:rPr>
        <w:t>ded so</w:t>
      </w:r>
      <w:r>
        <w:rPr>
          <w:rFonts w:asciiTheme="majorHAnsi" w:hAnsiTheme="majorHAnsi"/>
          <w:i w:val="0"/>
        </w:rPr>
        <w:t>l</w:t>
      </w:r>
      <w:r w:rsidR="001800FE">
        <w:rPr>
          <w:rFonts w:asciiTheme="majorHAnsi" w:hAnsiTheme="majorHAnsi"/>
          <w:i w:val="0"/>
        </w:rPr>
        <w:t>a</w:t>
      </w:r>
      <w:r>
        <w:rPr>
          <w:rFonts w:asciiTheme="majorHAnsi" w:hAnsiTheme="majorHAnsi"/>
          <w:i w:val="0"/>
        </w:rPr>
        <w:t>r spect</w:t>
      </w:r>
      <w:r w:rsidR="001800FE">
        <w:rPr>
          <w:rFonts w:asciiTheme="majorHAnsi" w:hAnsiTheme="majorHAnsi"/>
          <w:i w:val="0"/>
        </w:rPr>
        <w:t>r</w:t>
      </w:r>
      <w:r>
        <w:rPr>
          <w:rFonts w:asciiTheme="majorHAnsi" w:hAnsiTheme="majorHAnsi"/>
          <w:i w:val="0"/>
        </w:rPr>
        <w:t>al irra</w:t>
      </w:r>
      <w:r w:rsidR="001800FE">
        <w:rPr>
          <w:rFonts w:asciiTheme="majorHAnsi" w:hAnsiTheme="majorHAnsi"/>
          <w:i w:val="0"/>
        </w:rPr>
        <w:t>d</w:t>
      </w:r>
      <w:r>
        <w:rPr>
          <w:rFonts w:asciiTheme="majorHAnsi" w:hAnsiTheme="majorHAnsi"/>
          <w:i w:val="0"/>
        </w:rPr>
        <w:t>i</w:t>
      </w:r>
      <w:r w:rsidR="001800FE">
        <w:rPr>
          <w:rFonts w:asciiTheme="majorHAnsi" w:hAnsiTheme="majorHAnsi"/>
          <w:i w:val="0"/>
        </w:rPr>
        <w:t>an</w:t>
      </w:r>
      <w:r>
        <w:rPr>
          <w:rFonts w:asciiTheme="majorHAnsi" w:hAnsiTheme="majorHAnsi"/>
          <w:i w:val="0"/>
        </w:rPr>
        <w:t>c</w:t>
      </w:r>
      <w:r w:rsidR="001800FE">
        <w:rPr>
          <w:rFonts w:asciiTheme="majorHAnsi" w:hAnsiTheme="majorHAnsi"/>
          <w:i w:val="0"/>
        </w:rPr>
        <w:t>e</w:t>
      </w:r>
      <w:r>
        <w:rPr>
          <w:rFonts w:asciiTheme="majorHAnsi" w:hAnsiTheme="majorHAnsi"/>
          <w:i w:val="0"/>
        </w:rPr>
        <w:t xml:space="preserve"> tim</w:t>
      </w:r>
      <w:r w:rsidR="001800FE">
        <w:rPr>
          <w:rFonts w:asciiTheme="majorHAnsi" w:hAnsiTheme="majorHAnsi"/>
          <w:i w:val="0"/>
        </w:rPr>
        <w:t xml:space="preserve">e </w:t>
      </w:r>
      <w:r>
        <w:rPr>
          <w:rFonts w:asciiTheme="majorHAnsi" w:hAnsiTheme="majorHAnsi"/>
          <w:i w:val="0"/>
        </w:rPr>
        <w:t>series with</w:t>
      </w:r>
      <w:r w:rsidR="001800FE">
        <w:rPr>
          <w:rFonts w:asciiTheme="majorHAnsi" w:hAnsiTheme="majorHAnsi"/>
          <w:i w:val="0"/>
        </w:rPr>
        <w:t xml:space="preserve"> the detrended facular brightening and sunspot darkening indices, i.e.,</w:t>
      </w:r>
    </w:p>
    <w:p w14:paraId="254187FA" w14:textId="77777777" w:rsidR="005718CC" w:rsidRDefault="005C78FF" w:rsidP="005718CC">
      <w:pPr>
        <w:pStyle w:val="CDRGuidance"/>
        <w:rPr>
          <w:rFonts w:asciiTheme="majorHAnsi" w:hAnsiTheme="majorHAnsi"/>
          <w:i w:val="0"/>
        </w:rPr>
      </w:pPr>
      <m:oMathPara>
        <m:oMath>
          <m:sSubSup>
            <m:sSubSupPr>
              <m:ctrlPr>
                <w:rPr>
                  <w:rFonts w:ascii="Cambria Math" w:hAnsi="Cambria Math"/>
                </w:rPr>
              </m:ctrlPr>
            </m:sSubSupPr>
            <m:e>
              <m:r>
                <w:rPr>
                  <w:rFonts w:ascii="Cambria Math" w:hAnsi="Cambria Math"/>
                </w:rPr>
                <m:t>I</m:t>
              </m:r>
            </m:e>
            <m:sub>
              <m:r>
                <w:rPr>
                  <w:rFonts w:ascii="Cambria Math" w:hAnsi="Cambria Math"/>
                </w:rPr>
                <m:t>mod</m:t>
              </m:r>
            </m:sub>
            <m:sup>
              <m:r>
                <w:rPr>
                  <w:rFonts w:ascii="Cambria Math" w:hAnsi="Cambria Math"/>
                </w:rPr>
                <m:t>detrend</m:t>
              </m:r>
            </m:sup>
          </m:sSubSup>
          <m:d>
            <m:dPr>
              <m:ctrlPr>
                <w:rPr>
                  <w:rFonts w:ascii="Cambria Math" w:hAnsi="Cambria Math"/>
                </w:rPr>
              </m:ctrlPr>
            </m:dPr>
            <m:e>
              <m:r>
                <w:rPr>
                  <w:rFonts w:ascii="Cambria Math" w:hAnsi="Cambria Math"/>
                </w:rPr>
                <m:t>λ,t</m:t>
              </m:r>
            </m:e>
          </m:d>
          <m:r>
            <w:rPr>
              <w:rFonts w:ascii="Cambria Math" w:hAnsi="Cambria Math"/>
            </w:rPr>
            <m:t>=c</m:t>
          </m:r>
          <m:d>
            <m:dPr>
              <m:ctrlPr>
                <w:rPr>
                  <w:rFonts w:ascii="Cambria Math" w:hAnsi="Cambria Math"/>
                </w:rPr>
              </m:ctrlPr>
            </m:dPr>
            <m:e>
              <m:r>
                <w:rPr>
                  <w:rFonts w:ascii="Cambria Math" w:hAnsi="Cambria Math"/>
                </w:rPr>
                <m:t>λ</m:t>
              </m:r>
            </m:e>
          </m:d>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detrend</m:t>
              </m:r>
            </m:sup>
          </m:sSubSup>
          <m:r>
            <w:rPr>
              <w:rFonts w:ascii="Cambria Math" w:hAnsi="Cambria Math"/>
            </w:rPr>
            <m:t xml:space="preserve">(λ)×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smooth</m:t>
                  </m:r>
                </m:sub>
              </m:sSub>
              <m:r>
                <w:rPr>
                  <w:rFonts w:ascii="Cambria Math" w:hAnsi="Cambria Math"/>
                </w:rPr>
                <m:t>(t)</m:t>
              </m:r>
            </m:e>
          </m:d>
          <m:r>
            <w:rPr>
              <w:rFonts w:ascii="Cambria Math" w:hAnsi="Cambria Math"/>
            </w:rPr>
            <m:t xml:space="preserve">+ </m:t>
          </m:r>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detrend</m:t>
              </m:r>
            </m:sup>
          </m:sSubSup>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smooth</m:t>
                  </m:r>
                </m:sub>
              </m:sSub>
              <m:d>
                <m:dPr>
                  <m:ctrlPr>
                    <w:rPr>
                      <w:rFonts w:ascii="Cambria Math" w:hAnsi="Cambria Math"/>
                    </w:rPr>
                  </m:ctrlPr>
                </m:dPr>
                <m:e>
                  <m:r>
                    <w:rPr>
                      <w:rFonts w:ascii="Cambria Math" w:hAnsi="Cambria Math"/>
                    </w:rPr>
                    <m:t>t</m:t>
                  </m:r>
                </m:e>
              </m:d>
            </m:e>
          </m:d>
        </m:oMath>
      </m:oMathPara>
    </w:p>
    <w:p w14:paraId="7D166935" w14:textId="749132F1" w:rsidR="005718CC" w:rsidRDefault="001800FE" w:rsidP="00B40B9F">
      <w:pPr>
        <w:pStyle w:val="CDRGuidance"/>
        <w:rPr>
          <w:rFonts w:asciiTheme="majorHAnsi" w:hAnsiTheme="majorHAnsi"/>
          <w:i w:val="0"/>
        </w:rPr>
      </w:pPr>
      <w:proofErr w:type="gramStart"/>
      <w:r>
        <w:rPr>
          <w:rFonts w:asciiTheme="majorHAnsi" w:hAnsiTheme="majorHAnsi"/>
          <w:i w:val="0"/>
        </w:rPr>
        <w:t>and</w:t>
      </w:r>
      <w:proofErr w:type="gramEnd"/>
      <w:r>
        <w:rPr>
          <w:rFonts w:asciiTheme="majorHAnsi" w:hAnsiTheme="majorHAnsi"/>
          <w:i w:val="0"/>
        </w:rPr>
        <w:t xml:space="preserve"> </w:t>
      </w:r>
      <w:proofErr w:type="spellStart"/>
      <w:r w:rsidRPr="001800FE">
        <w:rPr>
          <w:rFonts w:asciiTheme="majorHAnsi" w:hAnsiTheme="majorHAnsi"/>
        </w:rPr>
        <w:t>b</w:t>
      </w:r>
      <w:r w:rsidRPr="001800FE">
        <w:rPr>
          <w:rFonts w:asciiTheme="majorHAnsi" w:hAnsiTheme="majorHAnsi"/>
          <w:vertAlign w:val="subscript"/>
        </w:rPr>
        <w:t>F</w:t>
      </w:r>
      <w:proofErr w:type="spellEnd"/>
      <w:r>
        <w:rPr>
          <w:rFonts w:asciiTheme="majorHAnsi" w:hAnsiTheme="majorHAnsi"/>
          <w:i w:val="0"/>
        </w:rPr>
        <w:t xml:space="preserve">, </w:t>
      </w:r>
      <w:proofErr w:type="spellStart"/>
      <w:r w:rsidRPr="001800FE">
        <w:rPr>
          <w:rFonts w:asciiTheme="majorHAnsi" w:hAnsiTheme="majorHAnsi"/>
        </w:rPr>
        <w:t>b</w:t>
      </w:r>
      <w:r w:rsidRPr="001800FE">
        <w:rPr>
          <w:rFonts w:asciiTheme="majorHAnsi" w:hAnsiTheme="majorHAnsi"/>
          <w:vertAlign w:val="subscript"/>
        </w:rPr>
        <w:t>S</w:t>
      </w:r>
      <w:proofErr w:type="spellEnd"/>
      <w:r>
        <w:rPr>
          <w:rFonts w:asciiTheme="majorHAnsi" w:hAnsiTheme="majorHAnsi"/>
          <w:i w:val="0"/>
        </w:rPr>
        <w:t xml:space="preserve"> and </w:t>
      </w:r>
      <m:oMath>
        <m:sSubSup>
          <m:sSubSupPr>
            <m:ctrlPr>
              <w:rPr>
                <w:rFonts w:ascii="Cambria Math" w:hAnsi="Cambria Math"/>
              </w:rPr>
            </m:ctrlPr>
          </m:sSubSupPr>
          <m:e>
            <m:r>
              <w:rPr>
                <w:rFonts w:ascii="Cambria Math" w:hAnsi="Cambria Math"/>
              </w:rPr>
              <m:t>b</m:t>
            </m:r>
          </m:e>
          <m:sub>
            <m:r>
              <w:rPr>
                <w:rFonts w:ascii="Cambria Math" w:hAnsi="Cambria Math"/>
              </w:rPr>
              <m:t>F</m:t>
            </m:r>
          </m:sub>
          <m:sup>
            <m:r>
              <w:rPr>
                <w:rFonts w:ascii="Cambria Math" w:hAnsi="Cambria Math"/>
              </w:rPr>
              <m:t>detrend</m:t>
            </m:r>
          </m:sup>
        </m:sSubSup>
      </m:oMath>
      <w:r>
        <w:rPr>
          <w:rFonts w:asciiTheme="majorHAnsi" w:hAnsiTheme="majorHAnsi"/>
          <w:i w:val="0"/>
        </w:rPr>
        <w:t xml:space="preserve"> and </w:t>
      </w:r>
      <m:oMath>
        <m:sSubSup>
          <m:sSubSupPr>
            <m:ctrlPr>
              <w:rPr>
                <w:rFonts w:ascii="Cambria Math" w:hAnsi="Cambria Math"/>
              </w:rPr>
            </m:ctrlPr>
          </m:sSubSupPr>
          <m:e>
            <m:r>
              <w:rPr>
                <w:rFonts w:ascii="Cambria Math" w:hAnsi="Cambria Math"/>
              </w:rPr>
              <m:t>b</m:t>
            </m:r>
          </m:e>
          <m:sub>
            <m:r>
              <w:rPr>
                <w:rFonts w:ascii="Cambria Math" w:hAnsi="Cambria Math"/>
              </w:rPr>
              <m:t>S</m:t>
            </m:r>
          </m:sub>
          <m:sup>
            <m:r>
              <w:rPr>
                <w:rFonts w:ascii="Cambria Math" w:hAnsi="Cambria Math"/>
              </w:rPr>
              <m:t>detrend</m:t>
            </m:r>
          </m:sup>
        </m:sSubSup>
      </m:oMath>
      <w:r>
        <w:rPr>
          <w:rFonts w:asciiTheme="majorHAnsi" w:hAnsiTheme="majorHAnsi"/>
          <w:i w:val="0"/>
        </w:rPr>
        <w:t xml:space="preserve"> are the coefficients obtained from multiple regression of the solar </w:t>
      </w:r>
      <w:r w:rsidR="002D2DBB">
        <w:rPr>
          <w:rFonts w:asciiTheme="majorHAnsi" w:hAnsiTheme="majorHAnsi"/>
          <w:i w:val="0"/>
        </w:rPr>
        <w:t xml:space="preserve">spectral </w:t>
      </w:r>
      <w:r>
        <w:rPr>
          <w:rFonts w:asciiTheme="majorHAnsi" w:hAnsiTheme="majorHAnsi"/>
          <w:i w:val="0"/>
        </w:rPr>
        <w:t xml:space="preserve">irradiance time series </w:t>
      </w:r>
      <w:r w:rsidR="002D2DBB">
        <w:rPr>
          <w:rFonts w:asciiTheme="majorHAnsi" w:hAnsiTheme="majorHAnsi"/>
          <w:i w:val="0"/>
        </w:rPr>
        <w:t xml:space="preserve">at wavelength </w:t>
      </w:r>
      <w:r w:rsidR="002D2DBB">
        <w:rPr>
          <w:rFonts w:asciiTheme="majorHAnsi" w:hAnsiTheme="majorHAnsi"/>
          <w:i w:val="0"/>
        </w:rPr>
        <w:sym w:font="Symbol" w:char="F06C"/>
      </w:r>
      <w:r w:rsidR="002D2DBB">
        <w:rPr>
          <w:rFonts w:asciiTheme="majorHAnsi" w:hAnsiTheme="majorHAnsi"/>
          <w:i w:val="0"/>
        </w:rPr>
        <w:t xml:space="preserve"> (in 1 nm bins) </w:t>
      </w:r>
      <w:r>
        <w:rPr>
          <w:rFonts w:asciiTheme="majorHAnsi" w:hAnsiTheme="majorHAnsi"/>
          <w:i w:val="0"/>
        </w:rPr>
        <w:t>using, respectively, direct and detrended observations.</w:t>
      </w:r>
    </w:p>
    <w:p w14:paraId="17B598F9" w14:textId="62BA2A6B" w:rsidR="00AE26CC" w:rsidRDefault="00BB155C" w:rsidP="00B40B9F">
      <w:pPr>
        <w:pStyle w:val="CDRGuidance"/>
        <w:rPr>
          <w:rFonts w:asciiTheme="majorHAnsi" w:hAnsiTheme="majorHAnsi"/>
          <w:i w:val="0"/>
        </w:rPr>
      </w:pPr>
      <w:r>
        <w:rPr>
          <w:rFonts w:asciiTheme="majorHAnsi" w:hAnsiTheme="majorHAnsi"/>
          <w:i w:val="0"/>
        </w:rPr>
        <w:t>T</w:t>
      </w:r>
      <w:r w:rsidR="00AE26CC">
        <w:rPr>
          <w:rFonts w:asciiTheme="majorHAnsi" w:hAnsiTheme="majorHAnsi"/>
          <w:i w:val="0"/>
        </w:rPr>
        <w:t>he un</w:t>
      </w:r>
      <w:r>
        <w:rPr>
          <w:rFonts w:asciiTheme="majorHAnsi" w:hAnsiTheme="majorHAnsi"/>
          <w:i w:val="0"/>
        </w:rPr>
        <w:t xml:space="preserve">certainty in the solar spectral irradiance </w:t>
      </w:r>
      <w:r w:rsidR="00AE26CC">
        <w:rPr>
          <w:rFonts w:asciiTheme="majorHAnsi" w:hAnsiTheme="majorHAnsi"/>
          <w:i w:val="0"/>
        </w:rPr>
        <w:t>value is estimated as</w:t>
      </w:r>
    </w:p>
    <w:p w14:paraId="6A05C8C4" w14:textId="6285BFC9" w:rsidR="00931F3D" w:rsidRPr="00091681" w:rsidRDefault="005C78FF" w:rsidP="00931F3D">
      <w:pPr>
        <w:pStyle w:val="CDRGuidance"/>
        <w:rPr>
          <w:rFonts w:asciiTheme="majorHAnsi" w:hAnsiTheme="majorHAnsi"/>
          <w:i w:val="0"/>
        </w:rPr>
      </w:pPr>
      <m:oMathPara>
        <m:oMath>
          <m:sSub>
            <m:sSubPr>
              <m:ctrlPr>
                <w:rPr>
                  <w:rFonts w:ascii="Cambria Math" w:hAnsi="Cambria Math"/>
                </w:rPr>
              </m:ctrlPr>
            </m:sSubPr>
            <m:e>
              <m:r>
                <w:rPr>
                  <w:rFonts w:ascii="Cambria Math" w:hAnsi="Cambria Math"/>
                </w:rPr>
                <m:t>σ</m:t>
              </m:r>
            </m:e>
            <m:sub>
              <m:r>
                <w:rPr>
                  <w:rFonts w:ascii="Cambria Math" w:hAnsi="Cambria Math"/>
                </w:rPr>
                <m:t>I</m:t>
              </m:r>
            </m:sub>
          </m:sSub>
          <m:d>
            <m:dPr>
              <m:ctrlPr>
                <w:rPr>
                  <w:rFonts w:ascii="Cambria Math" w:hAnsi="Cambria Math"/>
                </w:rPr>
              </m:ctrlPr>
            </m:dPr>
            <m:e>
              <m:r>
                <w:rPr>
                  <w:rFonts w:ascii="Cambria Math" w:hAnsi="Cambria Math"/>
                </w:rPr>
                <m:t>λ,t</m:t>
              </m:r>
            </m:e>
          </m:d>
          <m:r>
            <w:rPr>
              <w:rFonts w:ascii="Cambria Math" w:hAnsi="Cambria Math"/>
            </w:rPr>
            <m:t>=</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I</m:t>
                  </m:r>
                </m:e>
                <m:sub>
                  <m:r>
                    <w:rPr>
                      <w:rFonts w:ascii="Cambria Math" w:hAnsi="Cambria Math"/>
                    </w:rPr>
                    <m:t>Q</m:t>
                  </m:r>
                </m:sub>
              </m:sSub>
            </m:sub>
          </m:sSub>
          <m:d>
            <m:dPr>
              <m:ctrlPr>
                <w:rPr>
                  <w:rFonts w:ascii="Cambria Math" w:hAnsi="Cambria Math"/>
                </w:rPr>
              </m:ctrlPr>
            </m:dPr>
            <m:e>
              <m:r>
                <w:rPr>
                  <w:rFonts w:ascii="Cambria Math" w:hAnsi="Cambria Math"/>
                </w:rPr>
                <m:t>λ</m:t>
              </m:r>
            </m:e>
          </m:d>
          <m:r>
            <w:rPr>
              <w:rFonts w:ascii="Cambria Math" w:hAnsi="Cambria Math"/>
            </w:rPr>
            <m:t>+</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sub>
              </m:sSub>
            </m:sub>
          </m:sSub>
          <m:d>
            <m:dPr>
              <m:ctrlPr>
                <w:rPr>
                  <w:rFonts w:ascii="Cambria Math" w:hAnsi="Cambria Math"/>
                </w:rPr>
              </m:ctrlPr>
            </m:dPr>
            <m:e>
              <m:r>
                <w:rPr>
                  <w:rFonts w:ascii="Cambria Math" w:hAnsi="Cambria Math"/>
                </w:rPr>
                <m:t>λ</m:t>
              </m:r>
            </m:e>
          </m:d>
          <m:sSub>
            <m:sSubPr>
              <m:ctrlPr>
                <w:rPr>
                  <w:rFonts w:ascii="Cambria Math" w:hAnsi="Cambria Math"/>
                </w:rPr>
              </m:ctrlPr>
            </m:sSubPr>
            <m:e>
              <m:r>
                <w:rPr>
                  <w:rFonts w:ascii="Cambria Math" w:hAnsi="Cambria Math"/>
                </w:rPr>
                <m:t xml:space="preserve"> </m:t>
              </m:r>
              <m:sSub>
                <m:sSubPr>
                  <m:ctrlPr>
                    <w:rPr>
                      <w:rFonts w:ascii="Cambria Math" w:hAnsi="Cambria Math"/>
                    </w:rPr>
                  </m:ctrlPr>
                </m:sSubPr>
                <m:e>
                  <m:r>
                    <w:rPr>
                      <w:rFonts w:ascii="Cambria Math" w:hAnsi="Cambria Math"/>
                    </w:rPr>
                    <m:t xml:space="preserve"> + σ</m:t>
                  </m:r>
                </m:e>
                <m:sub>
                  <m:sSub>
                    <m:sSubPr>
                      <m:ctrlPr>
                        <w:rPr>
                          <w:rFonts w:ascii="Cambria Math" w:hAnsi="Cambria Math"/>
                        </w:rPr>
                      </m:ctrlPr>
                    </m:sSubPr>
                    <m:e>
                      <m:r>
                        <w:rPr>
                          <w:rFonts w:ascii="Cambria Math" w:hAnsi="Cambria Math"/>
                        </w:rPr>
                        <m:t xml:space="preserve"> d</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sub>
              </m:sSub>
              <m:d>
                <m:dPr>
                  <m:ctrlPr>
                    <w:rPr>
                      <w:rFonts w:ascii="Cambria Math" w:hAnsi="Cambria Math"/>
                    </w:rPr>
                  </m:ctrlPr>
                </m:dPr>
                <m:e>
                  <m:r>
                    <w:rPr>
                      <w:rFonts w:ascii="Cambria Math" w:hAnsi="Cambria Math"/>
                    </w:rPr>
                    <m:t>λ,t</m:t>
                  </m:r>
                </m:e>
              </m:d>
              <m:r>
                <w:rPr>
                  <w:rFonts w:ascii="Cambria Math" w:hAnsi="Cambria Math"/>
                </w:rPr>
                <m:t>+</m:t>
              </m:r>
              <m:sSub>
                <m:sSubPr>
                  <m:ctrlPr>
                    <w:rPr>
                      <w:rFonts w:ascii="Cambria Math" w:hAnsi="Cambria Math"/>
                    </w:rPr>
                  </m:ctrlPr>
                </m:sSubPr>
                <m:e>
                  <m:r>
                    <w:rPr>
                      <w:rFonts w:ascii="Cambria Math" w:hAnsi="Cambria Math"/>
                    </w:rPr>
                    <m:t xml:space="preserve"> σ</m:t>
                  </m:r>
                </m:e>
                <m:sub>
                  <m:sSub>
                    <m:sSubPr>
                      <m:ctrlPr>
                        <w:rPr>
                          <w:rFonts w:ascii="Cambria Math" w:hAnsi="Cambria Math"/>
                        </w:rPr>
                      </m:ctrlPr>
                    </m:sSubPr>
                    <m:e>
                      <m:r>
                        <w:rPr>
                          <w:rFonts w:ascii="Cambria Math" w:hAnsi="Cambria Math"/>
                        </w:rPr>
                        <m:t>e</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sub>
              </m:sSub>
              <m:d>
                <m:dPr>
                  <m:ctrlPr>
                    <w:rPr>
                      <w:rFonts w:ascii="Cambria Math" w:hAnsi="Cambria Math"/>
                    </w:rPr>
                  </m:ctrlPr>
                </m:dPr>
                <m:e>
                  <m:r>
                    <w:rPr>
                      <w:rFonts w:ascii="Cambria Math" w:hAnsi="Cambria Math"/>
                    </w:rPr>
                    <m:t>λ,t</m:t>
                  </m:r>
                </m:e>
              </m:d>
              <m:r>
                <w:rPr>
                  <w:rFonts w:ascii="Cambria Math" w:hAnsi="Cambria Math"/>
                </w:rPr>
                <m:t>+ σ</m:t>
              </m:r>
            </m:e>
            <m:sub>
              <m:sSub>
                <m:sSubPr>
                  <m:ctrlPr>
                    <w:rPr>
                      <w:rFonts w:ascii="Cambria Math" w:hAnsi="Cambria Math"/>
                    </w:rPr>
                  </m:ctrlPr>
                </m:sSubPr>
                <m:e>
                  <m:r>
                    <w:rPr>
                      <w:rFonts w:ascii="Cambria Math" w:hAnsi="Cambria Math"/>
                    </w:rPr>
                    <m:t xml:space="preserve"> d</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sub>
          </m:sSub>
          <m:d>
            <m:dPr>
              <m:ctrlPr>
                <w:rPr>
                  <w:rFonts w:ascii="Cambria Math" w:hAnsi="Cambria Math"/>
                </w:rPr>
              </m:ctrlPr>
            </m:dPr>
            <m:e>
              <m:r>
                <w:rPr>
                  <w:rFonts w:ascii="Cambria Math" w:hAnsi="Cambria Math"/>
                </w:rPr>
                <m:t>λ,t</m:t>
              </m:r>
            </m:e>
          </m:d>
          <m:r>
            <w:rPr>
              <w:rFonts w:ascii="Cambria Math" w:hAnsi="Cambria Math"/>
            </w:rPr>
            <m:t>+</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sub>
          </m:sSub>
          <m:d>
            <m:dPr>
              <m:ctrlPr>
                <w:rPr>
                  <w:rFonts w:ascii="Cambria Math" w:hAnsi="Cambria Math"/>
                </w:rPr>
              </m:ctrlPr>
            </m:dPr>
            <m:e>
              <m:r>
                <w:rPr>
                  <w:rFonts w:ascii="Cambria Math" w:hAnsi="Cambria Math"/>
                </w:rPr>
                <m:t>λ,t</m:t>
              </m:r>
            </m:e>
          </m:d>
          <m:r>
            <w:rPr>
              <w:rFonts w:ascii="Cambria Math" w:hAnsi="Cambria Math"/>
            </w:rPr>
            <m:t xml:space="preserve"> </m:t>
          </m:r>
        </m:oMath>
      </m:oMathPara>
    </w:p>
    <w:p w14:paraId="199D0617" w14:textId="37FF4ED0" w:rsidR="00091681" w:rsidRPr="00AE66F5" w:rsidRDefault="00091681" w:rsidP="003D4A50">
      <w:pPr>
        <w:pStyle w:val="CDRGuidance"/>
        <w:rPr>
          <w:rFonts w:asciiTheme="majorHAnsi" w:hAnsiTheme="majorHAnsi"/>
          <w:i w:val="0"/>
        </w:rPr>
      </w:pPr>
      <w:proofErr w:type="gramStart"/>
      <w:r>
        <w:rPr>
          <w:rFonts w:asciiTheme="majorHAnsi" w:hAnsiTheme="majorHAnsi"/>
          <w:i w:val="0"/>
        </w:rPr>
        <w:t>where</w:t>
      </w:r>
      <w:proofErr w:type="gramEnd"/>
    </w:p>
    <w:p w14:paraId="2DB5A210" w14:textId="6B04F8D5" w:rsidR="000114C2" w:rsidRPr="00AE66F5" w:rsidRDefault="005C78FF" w:rsidP="000114C2">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F</m:t>
                              </m:r>
                            </m:sub>
                          </m:sSub>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sub>
                      </m:sSub>
                      <m:d>
                        <m:dPr>
                          <m:ctrlPr>
                            <w:rPr>
                              <w:rFonts w:ascii="Cambria Math" w:hAnsi="Cambria Math"/>
                            </w:rPr>
                          </m:ctrlPr>
                        </m:dPr>
                        <m:e>
                          <m:r>
                            <w:rPr>
                              <w:rFonts w:ascii="Cambria Math" w:hAnsi="Cambria Math"/>
                            </w:rPr>
                            <m:t>λ,t</m:t>
                          </m:r>
                        </m:e>
                      </m:d>
                    </m:num>
                    <m:den>
                      <m:sSub>
                        <m:sSubPr>
                          <m:ctrlPr>
                            <w:rPr>
                              <w:rFonts w:ascii="Cambria Math" w:hAnsi="Cambria Math"/>
                            </w:rPr>
                          </m:ctrlPr>
                        </m:sSubPr>
                        <m:e>
                          <m:r>
                            <w:rPr>
                              <w:rFonts w:ascii="Cambria Math" w:hAnsi="Cambria Math"/>
                            </w:rPr>
                            <m:t>d</m:t>
                          </m:r>
                        </m:e>
                        <m:sub>
                          <m:r>
                            <w:rPr>
                              <w:rFonts w:ascii="Cambria Math" w:hAnsi="Cambria Math"/>
                            </w:rPr>
                            <m:t>F</m:t>
                          </m:r>
                        </m:sub>
                      </m:sSub>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F</m:t>
                              </m:r>
                            </m:sub>
                          </m:sSub>
                        </m:sub>
                      </m:sSub>
                    </m:num>
                    <m:den>
                      <m:sSub>
                        <m:sSubPr>
                          <m:ctrlPr>
                            <w:rPr>
                              <w:rFonts w:ascii="Cambria Math" w:hAnsi="Cambria Math"/>
                            </w:rPr>
                          </m:ctrlPr>
                        </m:sSubPr>
                        <m:e>
                          <m:r>
                            <w:rPr>
                              <w:rFonts w:ascii="Cambria Math" w:hAnsi="Cambria Math"/>
                            </w:rPr>
                            <m:t>d</m:t>
                          </m:r>
                        </m:e>
                        <m:sub>
                          <m:r>
                            <w:rPr>
                              <w:rFonts w:ascii="Cambria Math" w:hAnsi="Cambria Math"/>
                            </w:rPr>
                            <m:t>F</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sub>
                      </m:sSub>
                    </m:num>
                    <m:den>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den>
                  </m:f>
                </m:e>
              </m:d>
            </m:e>
            <m:sup>
              <m:r>
                <w:rPr>
                  <w:rFonts w:ascii="Cambria Math" w:hAnsi="Cambria Math"/>
                </w:rPr>
                <m:t>2</m:t>
              </m:r>
            </m:sup>
          </m:sSup>
        </m:oMath>
      </m:oMathPara>
    </w:p>
    <w:p w14:paraId="2C170785" w14:textId="42749361" w:rsidR="000114C2" w:rsidRPr="00FA2352" w:rsidRDefault="005C78FF" w:rsidP="000114C2">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e</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sub>
                      </m:sSub>
                      <m:d>
                        <m:dPr>
                          <m:ctrlPr>
                            <w:rPr>
                              <w:rFonts w:ascii="Cambria Math" w:hAnsi="Cambria Math"/>
                            </w:rPr>
                          </m:ctrlPr>
                        </m:dPr>
                        <m:e>
                          <m:r>
                            <w:rPr>
                              <w:rFonts w:ascii="Cambria Math" w:hAnsi="Cambria Math"/>
                            </w:rPr>
                            <m:t>λ,t</m:t>
                          </m:r>
                        </m:e>
                      </m:d>
                    </m:num>
                    <m:den>
                      <m:sSub>
                        <m:sSubPr>
                          <m:ctrlPr>
                            <w:rPr>
                              <w:rFonts w:ascii="Cambria Math" w:hAnsi="Cambria Math"/>
                            </w:rPr>
                          </m:ctrlPr>
                        </m:sSubPr>
                        <m:e>
                          <m:r>
                            <w:rPr>
                              <w:rFonts w:ascii="Cambria Math" w:hAnsi="Cambria Math"/>
                            </w:rPr>
                            <m:t>e</m:t>
                          </m:r>
                        </m:e>
                        <m:sub>
                          <m:r>
                            <w:rPr>
                              <w:rFonts w:ascii="Cambria Math" w:hAnsi="Cambria Math"/>
                            </w:rPr>
                            <m:t>F</m:t>
                          </m:r>
                        </m:sub>
                      </m:sSub>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F</m:t>
                              </m:r>
                            </m:sub>
                          </m:sSub>
                        </m:sub>
                      </m:sSub>
                    </m:num>
                    <m:den>
                      <m:sSub>
                        <m:sSubPr>
                          <m:ctrlPr>
                            <w:rPr>
                              <w:rFonts w:ascii="Cambria Math" w:hAnsi="Cambria Math"/>
                            </w:rPr>
                          </m:ctrlPr>
                        </m:sSubPr>
                        <m:e>
                          <m:r>
                            <w:rPr>
                              <w:rFonts w:ascii="Cambria Math" w:hAnsi="Cambria Math"/>
                            </w:rPr>
                            <m:t>e</m:t>
                          </m:r>
                        </m:e>
                        <m:sub>
                          <m:r>
                            <w:rPr>
                              <w:rFonts w:ascii="Cambria Math" w:hAnsi="Cambria Math"/>
                            </w:rPr>
                            <m:t>F</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sub>
                      </m:sSub>
                    </m:num>
                    <m:den>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den>
                  </m:f>
                </m:e>
              </m:d>
            </m:e>
            <m:sup>
              <m:r>
                <w:rPr>
                  <w:rFonts w:ascii="Cambria Math" w:hAnsi="Cambria Math"/>
                </w:rPr>
                <m:t>2</m:t>
              </m:r>
            </m:sup>
          </m:sSup>
        </m:oMath>
      </m:oMathPara>
    </w:p>
    <w:p w14:paraId="40AFA765" w14:textId="77777777" w:rsidR="000114C2" w:rsidRPr="00FA2352" w:rsidRDefault="000114C2" w:rsidP="003D4A50">
      <w:pPr>
        <w:pStyle w:val="CDRGuidance"/>
        <w:rPr>
          <w:rFonts w:asciiTheme="majorHAnsi" w:hAnsiTheme="majorHAnsi"/>
          <w:i w:val="0"/>
        </w:rPr>
      </w:pPr>
    </w:p>
    <w:p w14:paraId="703A1462" w14:textId="5B4363DA" w:rsidR="00FA2352" w:rsidRPr="000114C2" w:rsidRDefault="005C78FF" w:rsidP="00C8312D">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F</m:t>
                              </m:r>
                            </m:sub>
                          </m:sSub>
                        </m:sub>
                      </m:sSub>
                    </m:num>
                    <m:den>
                      <m:sSub>
                        <m:sSubPr>
                          <m:ctrlPr>
                            <w:rPr>
                              <w:rFonts w:ascii="Cambria Math" w:hAnsi="Cambria Math"/>
                            </w:rPr>
                          </m:ctrlPr>
                        </m:sSubPr>
                        <m:e>
                          <m:r>
                            <w:rPr>
                              <w:rFonts w:ascii="Cambria Math" w:hAnsi="Cambria Math"/>
                            </w:rPr>
                            <m:t>d</m:t>
                          </m:r>
                        </m:e>
                        <m:sub>
                          <m:r>
                            <w:rPr>
                              <w:rFonts w:ascii="Cambria Math" w:hAnsi="Cambria Math"/>
                            </w:rPr>
                            <m:t>F</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detrend</m:t>
                              </m:r>
                            </m:sup>
                          </m:sSubSup>
                        </m:sub>
                      </m:sSub>
                    </m:num>
                    <m:den>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detrend</m:t>
                          </m:r>
                        </m:sup>
                      </m:sSubSup>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F</m:t>
                              </m:r>
                            </m:sub>
                          </m:sSub>
                        </m:sub>
                      </m:sSub>
                    </m:num>
                    <m:den>
                      <m:sSub>
                        <m:sSubPr>
                          <m:ctrlPr>
                            <w:rPr>
                              <w:rFonts w:ascii="Cambria Math" w:hAnsi="Cambria Math"/>
                            </w:rPr>
                          </m:ctrlPr>
                        </m:sSubPr>
                        <m:e>
                          <m:r>
                            <w:rPr>
                              <w:rFonts w:ascii="Cambria Math" w:hAnsi="Cambria Math"/>
                            </w:rPr>
                            <m:t>b</m:t>
                          </m:r>
                        </m:e>
                        <m:sub>
                          <m:r>
                            <w:rPr>
                              <w:rFonts w:ascii="Cambria Math" w:hAnsi="Cambria Math"/>
                            </w:rPr>
                            <m:t>F</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Sup>
                            <m:sSubSupPr>
                              <m:ctrlPr>
                                <w:rPr>
                                  <w:rFonts w:ascii="Cambria Math" w:hAnsi="Cambria Math"/>
                                </w:rPr>
                              </m:ctrlPr>
                            </m:sSubSupPr>
                            <m:e>
                              <m:r>
                                <w:rPr>
                                  <w:rFonts w:ascii="Cambria Math" w:hAnsi="Cambria Math"/>
                                </w:rPr>
                                <m:t>b</m:t>
                              </m:r>
                            </m:e>
                            <m:sub>
                              <m:r>
                                <w:rPr>
                                  <w:rFonts w:ascii="Cambria Math" w:hAnsi="Cambria Math"/>
                                </w:rPr>
                                <m:t>F</m:t>
                              </m:r>
                            </m:sub>
                            <m:sup>
                              <m:r>
                                <w:rPr>
                                  <w:rFonts w:ascii="Cambria Math" w:hAnsi="Cambria Math"/>
                                </w:rPr>
                                <m:t>detrend</m:t>
                              </m:r>
                            </m:sup>
                          </m:sSubSup>
                        </m:sub>
                      </m:sSub>
                    </m:num>
                    <m:den>
                      <m:sSubSup>
                        <m:sSubSupPr>
                          <m:ctrlPr>
                            <w:rPr>
                              <w:rFonts w:ascii="Cambria Math" w:hAnsi="Cambria Math"/>
                            </w:rPr>
                          </m:ctrlPr>
                        </m:sSubSupPr>
                        <m:e>
                          <m:r>
                            <w:rPr>
                              <w:rFonts w:ascii="Cambria Math" w:hAnsi="Cambria Math"/>
                            </w:rPr>
                            <m:t>b</m:t>
                          </m:r>
                        </m:e>
                        <m:sub>
                          <m:r>
                            <w:rPr>
                              <w:rFonts w:ascii="Cambria Math" w:hAnsi="Cambria Math"/>
                            </w:rPr>
                            <m:t>F</m:t>
                          </m:r>
                        </m:sub>
                        <m:sup>
                          <m:r>
                            <w:rPr>
                              <w:rFonts w:ascii="Cambria Math" w:hAnsi="Cambria Math"/>
                            </w:rPr>
                            <m:t>detrend</m:t>
                          </m:r>
                        </m:sup>
                      </m:sSubSup>
                    </m:den>
                  </m:f>
                </m:e>
              </m:d>
            </m:e>
            <m:sup>
              <m:r>
                <w:rPr>
                  <w:rFonts w:ascii="Cambria Math" w:hAnsi="Cambria Math"/>
                </w:rPr>
                <m:t>2</m:t>
              </m:r>
            </m:sup>
          </m:sSup>
        </m:oMath>
      </m:oMathPara>
    </w:p>
    <w:p w14:paraId="29A9532B" w14:textId="76A3D469" w:rsidR="00091681" w:rsidRDefault="00091681" w:rsidP="00FA2352">
      <w:pPr>
        <w:pStyle w:val="CDRGuidance"/>
        <w:rPr>
          <w:rFonts w:asciiTheme="majorHAnsi" w:hAnsiTheme="majorHAnsi"/>
          <w:i w:val="0"/>
        </w:rPr>
      </w:pPr>
      <w:proofErr w:type="gramStart"/>
      <w:r>
        <w:rPr>
          <w:rFonts w:asciiTheme="majorHAnsi" w:hAnsiTheme="majorHAnsi"/>
          <w:i w:val="0"/>
        </w:rPr>
        <w:t>with</w:t>
      </w:r>
      <w:proofErr w:type="gramEnd"/>
      <w:r>
        <w:rPr>
          <w:rFonts w:asciiTheme="majorHAnsi" w:hAnsiTheme="majorHAnsi"/>
          <w:i w:val="0"/>
        </w:rPr>
        <w:t xml:space="preserve"> </w:t>
      </w:r>
      <w:r w:rsidR="0077236B">
        <w:rPr>
          <w:rFonts w:asciiTheme="majorHAnsi" w:hAnsiTheme="majorHAnsi"/>
          <w:i w:val="0"/>
        </w:rPr>
        <w:t xml:space="preserve">facular brightening </w:t>
      </w:r>
      <w:r>
        <w:rPr>
          <w:rFonts w:asciiTheme="majorHAnsi" w:hAnsiTheme="majorHAnsi"/>
          <w:i w:val="0"/>
        </w:rPr>
        <w:t>F(t) specified by the GO</w:t>
      </w:r>
      <w:r w:rsidR="00BA658D">
        <w:rPr>
          <w:rFonts w:asciiTheme="majorHAnsi" w:hAnsiTheme="majorHAnsi"/>
          <w:i w:val="0"/>
        </w:rPr>
        <w:t>M</w:t>
      </w:r>
      <w:r>
        <w:rPr>
          <w:rFonts w:asciiTheme="majorHAnsi" w:hAnsiTheme="majorHAnsi"/>
          <w:i w:val="0"/>
        </w:rPr>
        <w:t>E Mg II index.</w:t>
      </w:r>
    </w:p>
    <w:p w14:paraId="77F790C9" w14:textId="7D42278B" w:rsidR="00091681" w:rsidRPr="00FA2352" w:rsidRDefault="00091681" w:rsidP="00CE76A9">
      <w:pPr>
        <w:pStyle w:val="CDRGuidance"/>
        <w:rPr>
          <w:rFonts w:asciiTheme="majorHAnsi" w:hAnsiTheme="majorHAnsi"/>
          <w:i w:val="0"/>
        </w:rPr>
      </w:pPr>
      <w:r>
        <w:rPr>
          <w:rFonts w:asciiTheme="majorHAnsi" w:hAnsiTheme="majorHAnsi"/>
          <w:i w:val="0"/>
        </w:rPr>
        <w:t xml:space="preserve">Similarly, </w:t>
      </w:r>
    </w:p>
    <w:p w14:paraId="62C8CB54" w14:textId="38CAF0DA" w:rsidR="000114C2" w:rsidRPr="00FA2352" w:rsidRDefault="005C78FF" w:rsidP="000114C2">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sub>
                      </m:sSub>
                      <m:d>
                        <m:dPr>
                          <m:ctrlPr>
                            <w:rPr>
                              <w:rFonts w:ascii="Cambria Math" w:hAnsi="Cambria Math"/>
                            </w:rPr>
                          </m:ctrlPr>
                        </m:dPr>
                        <m:e>
                          <m:r>
                            <w:rPr>
                              <w:rFonts w:ascii="Cambria Math" w:hAnsi="Cambria Math"/>
                            </w:rPr>
                            <m:t>λ,t</m:t>
                          </m:r>
                        </m:e>
                      </m:d>
                    </m:num>
                    <m:den>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S</m:t>
                              </m:r>
                            </m:sub>
                          </m:sSub>
                        </m:sub>
                      </m:sSub>
                    </m:num>
                    <m:den>
                      <m:sSub>
                        <m:sSubPr>
                          <m:ctrlPr>
                            <w:rPr>
                              <w:rFonts w:ascii="Cambria Math" w:hAnsi="Cambria Math"/>
                            </w:rPr>
                          </m:ctrlPr>
                        </m:sSubPr>
                        <m:e>
                          <m:r>
                            <w:rPr>
                              <w:rFonts w:ascii="Cambria Math" w:hAnsi="Cambria Math"/>
                            </w:rPr>
                            <m:t>d</m:t>
                          </m:r>
                        </m:e>
                        <m:sub>
                          <m:r>
                            <w:rPr>
                              <w:rFonts w:ascii="Cambria Math" w:hAnsi="Cambria Math"/>
                            </w:rPr>
                            <m:t>S</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sub>
                      </m:sSub>
                    </m:num>
                    <m:den>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den>
                  </m:f>
                </m:e>
              </m:d>
            </m:e>
            <m:sup>
              <m:r>
                <w:rPr>
                  <w:rFonts w:ascii="Cambria Math" w:hAnsi="Cambria Math"/>
                </w:rPr>
                <m:t>2</m:t>
              </m:r>
            </m:sup>
          </m:sSup>
        </m:oMath>
      </m:oMathPara>
    </w:p>
    <w:p w14:paraId="184613BF" w14:textId="7E4423BC" w:rsidR="00FA2352" w:rsidRPr="005761AE" w:rsidRDefault="005C78FF" w:rsidP="001030B9">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S</m:t>
                              </m:r>
                            </m:sub>
                          </m:sSub>
                          <m:d>
                            <m:dPr>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sub>
                      </m:sSub>
                      <m:d>
                        <m:dPr>
                          <m:ctrlPr>
                            <w:rPr>
                              <w:rFonts w:ascii="Cambria Math" w:hAnsi="Cambria Math"/>
                            </w:rPr>
                          </m:ctrlPr>
                        </m:dPr>
                        <m:e>
                          <m:r>
                            <w:rPr>
                              <w:rFonts w:ascii="Cambria Math" w:hAnsi="Cambria Math"/>
                            </w:rPr>
                            <m:t>λ,t</m:t>
                          </m:r>
                        </m:e>
                      </m:d>
                    </m:num>
                    <m:den>
                      <m:sSub>
                        <m:sSubPr>
                          <m:ctrlPr>
                            <w:rPr>
                              <w:rFonts w:ascii="Cambria Math" w:hAnsi="Cambria Math"/>
                            </w:rPr>
                          </m:ctrlPr>
                        </m:sSubPr>
                        <m:e>
                          <m:r>
                            <w:rPr>
                              <w:rFonts w:ascii="Cambria Math" w:hAnsi="Cambria Math"/>
                            </w:rPr>
                            <m:t>e</m:t>
                          </m:r>
                        </m:e>
                        <m:sub>
                          <m:r>
                            <w:rPr>
                              <w:rFonts w:ascii="Cambria Math" w:hAnsi="Cambria Math"/>
                            </w:rPr>
                            <m:t>S</m:t>
                          </m:r>
                        </m:sub>
                      </m:sSub>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S</m:t>
                              </m:r>
                            </m:sub>
                          </m:sSub>
                        </m:sub>
                      </m:sSub>
                    </m:num>
                    <m:den>
                      <m:sSub>
                        <m:sSubPr>
                          <m:ctrlPr>
                            <w:rPr>
                              <w:rFonts w:ascii="Cambria Math" w:hAnsi="Cambria Math"/>
                            </w:rPr>
                          </m:ctrlPr>
                        </m:sSubPr>
                        <m:e>
                          <m:r>
                            <w:rPr>
                              <w:rFonts w:ascii="Cambria Math" w:hAnsi="Cambria Math"/>
                            </w:rPr>
                            <m:t>e</m:t>
                          </m:r>
                        </m:e>
                        <m:sub>
                          <m:r>
                            <w:rPr>
                              <w:rFonts w:ascii="Cambria Math" w:hAnsi="Cambria Math"/>
                            </w:rPr>
                            <m:t>S</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sub>
                      </m:sSub>
                    </m:num>
                    <m:den>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-S</m:t>
                      </m:r>
                    </m:den>
                  </m:f>
                </m:e>
              </m:d>
            </m:e>
            <m:sup>
              <m:r>
                <w:rPr>
                  <w:rFonts w:ascii="Cambria Math" w:hAnsi="Cambria Math"/>
                </w:rPr>
                <m:t>2</m:t>
              </m:r>
            </m:sup>
          </m:sSup>
        </m:oMath>
      </m:oMathPara>
    </w:p>
    <w:p w14:paraId="6BCA64A2" w14:textId="77777777" w:rsidR="00C8312D" w:rsidRPr="00FA2352" w:rsidRDefault="005C78FF" w:rsidP="00C8312D">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S</m:t>
                              </m:r>
                            </m:sub>
                          </m:sSub>
                        </m:sub>
                      </m:sSub>
                    </m:num>
                    <m:den>
                      <m:sSub>
                        <m:sSubPr>
                          <m:ctrlPr>
                            <w:rPr>
                              <w:rFonts w:ascii="Cambria Math" w:hAnsi="Cambria Math"/>
                            </w:rPr>
                          </m:ctrlPr>
                        </m:sSubPr>
                        <m:e>
                          <m:r>
                            <w:rPr>
                              <w:rFonts w:ascii="Cambria Math" w:hAnsi="Cambria Math"/>
                            </w:rPr>
                            <m:t>d</m:t>
                          </m:r>
                        </m:e>
                        <m:sub>
                          <m:r>
                            <w:rPr>
                              <w:rFonts w:ascii="Cambria Math" w:hAnsi="Cambria Math"/>
                            </w:rPr>
                            <m:t>S</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detrend</m:t>
                              </m:r>
                            </m:sup>
                          </m:sSubSup>
                        </m:sub>
                      </m:sSub>
                    </m:num>
                    <m:den>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detrend</m:t>
                          </m:r>
                        </m:sup>
                      </m:sSubSup>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S</m:t>
                              </m:r>
                            </m:sub>
                          </m:sSub>
                        </m:sub>
                      </m:sSub>
                    </m:num>
                    <m:den>
                      <m:sSub>
                        <m:sSubPr>
                          <m:ctrlPr>
                            <w:rPr>
                              <w:rFonts w:ascii="Cambria Math" w:hAnsi="Cambria Math"/>
                            </w:rPr>
                          </m:ctrlPr>
                        </m:sSubPr>
                        <m:e>
                          <m:r>
                            <w:rPr>
                              <w:rFonts w:ascii="Cambria Math" w:hAnsi="Cambria Math"/>
                            </w:rPr>
                            <m:t>b</m:t>
                          </m:r>
                        </m:e>
                        <m:sub>
                          <m:r>
                            <w:rPr>
                              <w:rFonts w:ascii="Cambria Math" w:hAnsi="Cambria Math"/>
                            </w:rPr>
                            <m:t>S</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Sup>
                            <m:sSubSupPr>
                              <m:ctrlPr>
                                <w:rPr>
                                  <w:rFonts w:ascii="Cambria Math" w:hAnsi="Cambria Math"/>
                                </w:rPr>
                              </m:ctrlPr>
                            </m:sSubSupPr>
                            <m:e>
                              <m:r>
                                <w:rPr>
                                  <w:rFonts w:ascii="Cambria Math" w:hAnsi="Cambria Math"/>
                                </w:rPr>
                                <m:t>b</m:t>
                              </m:r>
                            </m:e>
                            <m:sub>
                              <m:r>
                                <w:rPr>
                                  <w:rFonts w:ascii="Cambria Math" w:hAnsi="Cambria Math"/>
                                </w:rPr>
                                <m:t>S</m:t>
                              </m:r>
                            </m:sub>
                            <m:sup>
                              <m:r>
                                <w:rPr>
                                  <w:rFonts w:ascii="Cambria Math" w:hAnsi="Cambria Math"/>
                                </w:rPr>
                                <m:t>detrend</m:t>
                              </m:r>
                            </m:sup>
                          </m:sSubSup>
                        </m:sub>
                      </m:sSub>
                    </m:num>
                    <m:den>
                      <m:sSubSup>
                        <m:sSubSupPr>
                          <m:ctrlPr>
                            <w:rPr>
                              <w:rFonts w:ascii="Cambria Math" w:hAnsi="Cambria Math"/>
                            </w:rPr>
                          </m:ctrlPr>
                        </m:sSubSupPr>
                        <m:e>
                          <m:r>
                            <w:rPr>
                              <w:rFonts w:ascii="Cambria Math" w:hAnsi="Cambria Math"/>
                            </w:rPr>
                            <m:t>b</m:t>
                          </m:r>
                        </m:e>
                        <m:sub>
                          <m:r>
                            <w:rPr>
                              <w:rFonts w:ascii="Cambria Math" w:hAnsi="Cambria Math"/>
                            </w:rPr>
                            <m:t>S</m:t>
                          </m:r>
                        </m:sub>
                        <m:sup>
                          <m:r>
                            <w:rPr>
                              <w:rFonts w:ascii="Cambria Math" w:hAnsi="Cambria Math"/>
                            </w:rPr>
                            <m:t>detrend</m:t>
                          </m:r>
                        </m:sup>
                      </m:sSubSup>
                    </m:den>
                  </m:f>
                </m:e>
              </m:d>
            </m:e>
            <m:sup>
              <m:r>
                <w:rPr>
                  <w:rFonts w:ascii="Cambria Math" w:hAnsi="Cambria Math"/>
                </w:rPr>
                <m:t>2</m:t>
              </m:r>
            </m:sup>
          </m:sSup>
        </m:oMath>
      </m:oMathPara>
    </w:p>
    <w:p w14:paraId="4648D345" w14:textId="10068479" w:rsidR="001030B9" w:rsidRPr="003D4A50" w:rsidRDefault="00C8312D" w:rsidP="00346768">
      <w:pPr>
        <w:pStyle w:val="CDRGuidance"/>
        <w:rPr>
          <w:rFonts w:asciiTheme="majorHAnsi" w:hAnsiTheme="majorHAnsi"/>
          <w:i w:val="0"/>
        </w:rPr>
      </w:pPr>
      <w:proofErr w:type="gramStart"/>
      <w:r>
        <w:rPr>
          <w:rFonts w:asciiTheme="majorHAnsi" w:hAnsiTheme="majorHAnsi"/>
          <w:i w:val="0"/>
        </w:rPr>
        <w:t>with</w:t>
      </w:r>
      <w:proofErr w:type="gramEnd"/>
      <w:r w:rsidR="00CE76A9">
        <w:rPr>
          <w:rFonts w:asciiTheme="majorHAnsi" w:hAnsiTheme="majorHAnsi"/>
          <w:i w:val="0"/>
        </w:rPr>
        <w:t xml:space="preserve"> sunspot darkening</w:t>
      </w:r>
      <w:r w:rsidR="0077236B">
        <w:rPr>
          <w:rFonts w:asciiTheme="majorHAnsi" w:hAnsiTheme="majorHAnsi"/>
          <w:i w:val="0"/>
        </w:rPr>
        <w:t xml:space="preserve"> as</w:t>
      </w:r>
    </w:p>
    <w:p w14:paraId="3B40050A" w14:textId="1318E5CC" w:rsidR="003D4A50" w:rsidRPr="00107693" w:rsidRDefault="003D4A50" w:rsidP="003D4A50">
      <w:pPr>
        <w:pStyle w:val="CDRGuidance"/>
        <w:jc w:val="center"/>
        <w:rPr>
          <w:rFonts w:asciiTheme="majorHAnsi" w:hAnsiTheme="majorHAnsi"/>
          <w:i w:val="0"/>
        </w:rPr>
      </w:pPr>
      <m:oMathPara>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 xml:space="preserve">= </m:t>
          </m:r>
          <m:nary>
            <m:naryPr>
              <m:chr m:val="∑"/>
              <m:limLoc m:val="subSup"/>
              <m:ctrlPr>
                <w:rPr>
                  <w:rFonts w:ascii="Cambria Math" w:hAnsi="Cambria Math"/>
                </w:rPr>
              </m:ctrlPr>
            </m:naryPr>
            <m:sub>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spot</m:t>
                  </m:r>
                </m:sub>
              </m:sSub>
            </m:sup>
            <m:e>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rPr>
                  </m:ctrlPr>
                </m:dPr>
                <m:e>
                  <m:f>
                    <m:fPr>
                      <m:ctrlPr>
                        <w:rPr>
                          <w:rFonts w:ascii="Cambria Math" w:hAnsi="Cambria Math"/>
                        </w:rPr>
                      </m:ctrlPr>
                    </m:fPr>
                    <m:num>
                      <m:r>
                        <w:rPr>
                          <w:rFonts w:ascii="Cambria Math" w:hAnsi="Cambria Math"/>
                        </w:rPr>
                        <m:t>3μ+2</m:t>
                      </m:r>
                    </m:num>
                    <m:den>
                      <m:r>
                        <w:rPr>
                          <w:rFonts w:ascii="Cambria Math" w:hAnsi="Cambria Math"/>
                        </w:rPr>
                        <m:t>2</m:t>
                      </m:r>
                    </m:den>
                  </m:f>
                </m:e>
              </m:d>
            </m:e>
          </m:nary>
          <m:r>
            <w:rPr>
              <w:rFonts w:ascii="Cambria Math" w:hAnsi="Cambria Math"/>
            </w:rPr>
            <m:t>μ</m:t>
          </m:r>
        </m:oMath>
      </m:oMathPara>
    </w:p>
    <w:p w14:paraId="4443FF4E" w14:textId="77777777" w:rsidR="005D5CC6" w:rsidRDefault="005D5CC6">
      <w:pPr>
        <w:spacing w:after="0" w:line="240" w:lineRule="auto"/>
        <w:rPr>
          <w:rFonts w:asciiTheme="majorHAnsi" w:hAnsiTheme="majorHAnsi" w:cs="Arial"/>
          <w:b/>
          <w:bCs/>
        </w:rPr>
      </w:pPr>
    </w:p>
    <w:p w14:paraId="4BE06CCB" w14:textId="77777777" w:rsidR="002D2DBB" w:rsidRDefault="002D2DBB">
      <w:pPr>
        <w:spacing w:after="0" w:line="240" w:lineRule="auto"/>
        <w:rPr>
          <w:rFonts w:asciiTheme="majorHAnsi" w:hAnsiTheme="majorHAnsi" w:cs="Arial"/>
          <w:b/>
          <w:bCs/>
        </w:rPr>
      </w:pPr>
      <w:r>
        <w:rPr>
          <w:rFonts w:asciiTheme="majorHAnsi" w:hAnsiTheme="majorHAnsi" w:cs="Arial"/>
          <w:b/>
        </w:rPr>
        <w:br w:type="page"/>
      </w:r>
    </w:p>
    <w:p w14:paraId="125F86D0" w14:textId="77777777" w:rsidR="00736F15" w:rsidRPr="008278A1" w:rsidRDefault="00736F15" w:rsidP="00736F15">
      <w:pPr>
        <w:pStyle w:val="Caption"/>
        <w:keepNext/>
        <w:tabs>
          <w:tab w:val="left" w:pos="8730"/>
        </w:tabs>
        <w:ind w:left="0" w:right="-180"/>
        <w:rPr>
          <w:rFonts w:asciiTheme="majorHAnsi" w:hAnsiTheme="majorHAnsi" w:cs="Arial"/>
          <w:b/>
          <w:sz w:val="22"/>
          <w:szCs w:val="22"/>
        </w:rPr>
      </w:pPr>
      <w:r>
        <w:rPr>
          <w:rFonts w:asciiTheme="majorHAnsi" w:hAnsiTheme="majorHAnsi" w:cs="Arial"/>
          <w:b/>
          <w:sz w:val="22"/>
          <w:szCs w:val="22"/>
        </w:rPr>
        <w:t>Table 5</w:t>
      </w:r>
      <w:r w:rsidRPr="008278A1">
        <w:rPr>
          <w:rFonts w:asciiTheme="majorHAnsi" w:hAnsiTheme="majorHAnsi" w:cs="Arial"/>
          <w:b/>
          <w:sz w:val="22"/>
          <w:szCs w:val="22"/>
        </w:rPr>
        <w:t xml:space="preserve">: </w:t>
      </w:r>
      <w:r>
        <w:rPr>
          <w:rFonts w:asciiTheme="majorHAnsi" w:hAnsiTheme="majorHAnsi" w:cs="Arial"/>
          <w:b/>
          <w:sz w:val="22"/>
          <w:szCs w:val="22"/>
        </w:rPr>
        <w:t>Representative quantities and their uncertainties, used to estimate</w:t>
      </w:r>
      <w:r w:rsidRPr="008278A1">
        <w:rPr>
          <w:rFonts w:asciiTheme="majorHAnsi" w:hAnsiTheme="majorHAnsi" w:cs="Arial"/>
          <w:b/>
          <w:sz w:val="22"/>
          <w:szCs w:val="22"/>
        </w:rPr>
        <w:t xml:space="preserve"> </w:t>
      </w:r>
      <w:r>
        <w:rPr>
          <w:rFonts w:asciiTheme="majorHAnsi" w:hAnsiTheme="majorHAnsi" w:cs="Arial"/>
          <w:b/>
          <w:sz w:val="22"/>
          <w:szCs w:val="22"/>
        </w:rPr>
        <w:t>1-</w:t>
      </w:r>
      <w:r>
        <w:rPr>
          <w:rFonts w:asciiTheme="majorHAnsi" w:hAnsiTheme="majorHAnsi" w:cs="Arial"/>
          <w:b/>
          <w:sz w:val="22"/>
          <w:szCs w:val="22"/>
        </w:rPr>
        <w:sym w:font="Symbol" w:char="F073"/>
      </w:r>
      <w:r>
        <w:rPr>
          <w:rFonts w:asciiTheme="majorHAnsi" w:hAnsiTheme="majorHAnsi" w:cs="Arial"/>
          <w:b/>
          <w:sz w:val="22"/>
          <w:szCs w:val="22"/>
        </w:rPr>
        <w:t xml:space="preserve"> relative </w:t>
      </w:r>
      <w:r w:rsidRPr="008278A1">
        <w:rPr>
          <w:rFonts w:asciiTheme="majorHAnsi" w:hAnsiTheme="majorHAnsi" w:cs="Arial"/>
          <w:b/>
          <w:sz w:val="22"/>
          <w:szCs w:val="22"/>
        </w:rPr>
        <w:t xml:space="preserve">uncertainties in </w:t>
      </w:r>
      <w:r>
        <w:rPr>
          <w:rFonts w:asciiTheme="majorHAnsi" w:hAnsiTheme="majorHAnsi" w:cs="Arial"/>
          <w:b/>
          <w:sz w:val="22"/>
          <w:szCs w:val="22"/>
        </w:rPr>
        <w:t>total solar</w:t>
      </w:r>
      <w:r w:rsidRPr="008278A1">
        <w:rPr>
          <w:rFonts w:asciiTheme="majorHAnsi" w:hAnsiTheme="majorHAnsi" w:cs="Arial"/>
          <w:b/>
          <w:sz w:val="22"/>
          <w:szCs w:val="22"/>
        </w:rPr>
        <w:t xml:space="preserve"> irra</w:t>
      </w:r>
      <w:r>
        <w:rPr>
          <w:rFonts w:asciiTheme="majorHAnsi" w:hAnsiTheme="majorHAnsi" w:cs="Arial"/>
          <w:b/>
          <w:sz w:val="22"/>
          <w:szCs w:val="22"/>
        </w:rPr>
        <w:t>diance</w:t>
      </w:r>
      <w:r w:rsidRPr="008278A1">
        <w:rPr>
          <w:rFonts w:asciiTheme="majorHAnsi" w:hAnsiTheme="majorHAnsi" w:cs="Arial"/>
          <w:b/>
          <w:sz w:val="22"/>
          <w:szCs w:val="22"/>
        </w:rPr>
        <w:t xml:space="preserve"> produced by the algorithm</w:t>
      </w:r>
      <w:r>
        <w:rPr>
          <w:rFonts w:asciiTheme="majorHAnsi" w:hAnsiTheme="majorHAnsi" w:cs="Arial"/>
          <w:b/>
          <w:sz w:val="22"/>
          <w:szCs w:val="22"/>
        </w:rPr>
        <w:t xml:space="preserve"> on 30</w:t>
      </w:r>
      <w:r w:rsidRPr="00C43D2C">
        <w:rPr>
          <w:rFonts w:asciiTheme="majorHAnsi" w:hAnsiTheme="majorHAnsi" w:cs="Arial"/>
          <w:b/>
          <w:sz w:val="22"/>
          <w:szCs w:val="22"/>
          <w:vertAlign w:val="superscript"/>
        </w:rPr>
        <w:t>th</w:t>
      </w:r>
      <w:r>
        <w:rPr>
          <w:rFonts w:asciiTheme="majorHAnsi" w:hAnsiTheme="majorHAnsi" w:cs="Arial"/>
          <w:b/>
          <w:sz w:val="22"/>
          <w:szCs w:val="22"/>
        </w:rPr>
        <w:t xml:space="preserve"> October 2003, when facular brightening and sunspot darkening were near their maximum values</w:t>
      </w:r>
      <w:r w:rsidRPr="008278A1">
        <w:rPr>
          <w:rFonts w:asciiTheme="majorHAnsi" w:hAnsiTheme="majorHAnsi" w:cs="Arial"/>
          <w:b/>
          <w:sz w:val="22"/>
          <w:szCs w:val="22"/>
        </w:rPr>
        <w:t>.</w:t>
      </w:r>
      <w:r w:rsidRPr="00047704">
        <w:rPr>
          <w:rFonts w:asciiTheme="majorHAnsi" w:hAnsiTheme="majorHAnsi" w:cs="Arial"/>
          <w:b/>
          <w:sz w:val="22"/>
          <w:szCs w:val="22"/>
        </w:rPr>
        <w:t xml:space="preserve"> </w:t>
      </w:r>
    </w:p>
    <w:tbl>
      <w:tblPr>
        <w:tblStyle w:val="TableGrid"/>
        <w:tblW w:w="0" w:type="auto"/>
        <w:jc w:val="center"/>
        <w:tblLook w:val="04A0" w:firstRow="1" w:lastRow="0" w:firstColumn="1" w:lastColumn="0" w:noHBand="0" w:noVBand="1"/>
      </w:tblPr>
      <w:tblGrid>
        <w:gridCol w:w="2745"/>
        <w:gridCol w:w="3533"/>
      </w:tblGrid>
      <w:tr w:rsidR="00736F15" w:rsidRPr="00566978" w14:paraId="6E505EE3" w14:textId="77777777" w:rsidTr="00E24090">
        <w:trPr>
          <w:trHeight w:val="575"/>
          <w:jc w:val="center"/>
        </w:trPr>
        <w:tc>
          <w:tcPr>
            <w:tcW w:w="2745" w:type="dxa"/>
            <w:shd w:val="clear" w:color="auto" w:fill="D9D9D9"/>
          </w:tcPr>
          <w:p w14:paraId="75C39893" w14:textId="77777777" w:rsidR="00736F15" w:rsidRPr="00085D6F" w:rsidRDefault="00736F15" w:rsidP="00E24090">
            <w:pPr>
              <w:pStyle w:val="CDRGuidance"/>
              <w:spacing w:before="0" w:after="0"/>
              <w:jc w:val="center"/>
              <w:rPr>
                <w:rFonts w:asciiTheme="majorHAnsi" w:hAnsiTheme="majorHAnsi"/>
                <w:b/>
                <w:i w:val="0"/>
                <w:sz w:val="22"/>
                <w:szCs w:val="22"/>
              </w:rPr>
            </w:pPr>
            <w:r>
              <w:rPr>
                <w:rFonts w:asciiTheme="majorHAnsi" w:hAnsiTheme="majorHAnsi"/>
                <w:b/>
                <w:i w:val="0"/>
                <w:sz w:val="22"/>
                <w:szCs w:val="22"/>
              </w:rPr>
              <w:t>Quantity and Uncertainty</w:t>
            </w:r>
          </w:p>
        </w:tc>
        <w:tc>
          <w:tcPr>
            <w:tcW w:w="3533" w:type="dxa"/>
            <w:shd w:val="clear" w:color="auto" w:fill="D9D9D9"/>
          </w:tcPr>
          <w:p w14:paraId="6BC13663" w14:textId="77777777" w:rsidR="00736F15" w:rsidRPr="00085D6F" w:rsidRDefault="00736F15" w:rsidP="00E24090">
            <w:pPr>
              <w:pStyle w:val="CDRGuidance"/>
              <w:spacing w:before="0" w:after="0"/>
              <w:jc w:val="center"/>
              <w:rPr>
                <w:rFonts w:asciiTheme="majorHAnsi" w:hAnsiTheme="majorHAnsi"/>
                <w:b/>
                <w:i w:val="0"/>
                <w:sz w:val="22"/>
                <w:szCs w:val="22"/>
              </w:rPr>
            </w:pPr>
            <w:r>
              <w:rPr>
                <w:rFonts w:asciiTheme="majorHAnsi" w:hAnsiTheme="majorHAnsi"/>
                <w:b/>
                <w:i w:val="0"/>
                <w:sz w:val="22"/>
                <w:szCs w:val="22"/>
              </w:rPr>
              <w:t>Value</w:t>
            </w:r>
          </w:p>
        </w:tc>
      </w:tr>
      <w:tr w:rsidR="00736F15" w:rsidRPr="00566978" w14:paraId="6192689D" w14:textId="77777777" w:rsidTr="0002612D">
        <w:trPr>
          <w:trHeight w:val="359"/>
          <w:jc w:val="center"/>
        </w:trPr>
        <w:tc>
          <w:tcPr>
            <w:tcW w:w="2745" w:type="dxa"/>
          </w:tcPr>
          <w:p w14:paraId="1C550C19" w14:textId="77777777" w:rsidR="00736F15" w:rsidRPr="00736F15" w:rsidRDefault="00736F15" w:rsidP="0002612D">
            <w:pPr>
              <w:pStyle w:val="CDRGuidance"/>
              <w:spacing w:before="0" w:after="0"/>
              <w:jc w:val="center"/>
              <w:rPr>
                <w:rFonts w:asciiTheme="majorHAnsi" w:hAnsiTheme="majorHAnsi"/>
                <w:sz w:val="22"/>
                <w:szCs w:val="22"/>
              </w:rPr>
            </w:pPr>
            <w:proofErr w:type="gramStart"/>
            <w:r w:rsidRPr="00736F15">
              <w:rPr>
                <w:rFonts w:asciiTheme="majorHAnsi" w:hAnsiTheme="majorHAnsi"/>
                <w:sz w:val="22"/>
                <w:szCs w:val="22"/>
              </w:rPr>
              <w:t>a</w:t>
            </w:r>
            <w:proofErr w:type="gramEnd"/>
          </w:p>
        </w:tc>
        <w:tc>
          <w:tcPr>
            <w:tcW w:w="3533" w:type="dxa"/>
          </w:tcPr>
          <w:p w14:paraId="05BDE8A3" w14:textId="77777777" w:rsidR="00736F15" w:rsidRPr="00085D6F"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0.122 </w:t>
            </w:r>
            <w:r>
              <w:rPr>
                <w:rFonts w:asciiTheme="majorHAnsi" w:hAnsiTheme="majorHAnsi"/>
                <w:i w:val="0"/>
                <w:sz w:val="22"/>
                <w:szCs w:val="22"/>
              </w:rPr>
              <w:sym w:font="Symbol" w:char="F0B1"/>
            </w:r>
            <w:r>
              <w:rPr>
                <w:rFonts w:asciiTheme="majorHAnsi" w:hAnsiTheme="majorHAnsi"/>
                <w:i w:val="0"/>
                <w:sz w:val="22"/>
                <w:szCs w:val="22"/>
              </w:rPr>
              <w:t xml:space="preserve"> 0.005</w:t>
            </w:r>
          </w:p>
        </w:tc>
      </w:tr>
      <w:tr w:rsidR="00736F15" w:rsidRPr="00566978" w14:paraId="30FA26D5" w14:textId="77777777" w:rsidTr="00E24090">
        <w:trPr>
          <w:trHeight w:val="563"/>
          <w:jc w:val="center"/>
        </w:trPr>
        <w:tc>
          <w:tcPr>
            <w:tcW w:w="2745" w:type="dxa"/>
          </w:tcPr>
          <w:p w14:paraId="48C4401A" w14:textId="77777777" w:rsidR="00736F15" w:rsidRPr="00736F15" w:rsidRDefault="00736F15" w:rsidP="0002612D">
            <w:pPr>
              <w:pStyle w:val="CDRGuidance"/>
              <w:spacing w:before="0" w:after="0"/>
              <w:jc w:val="center"/>
              <w:rPr>
                <w:rFonts w:asciiTheme="majorHAnsi" w:hAnsiTheme="majorHAnsi"/>
                <w:sz w:val="22"/>
                <w:szCs w:val="22"/>
              </w:rPr>
            </w:pPr>
            <w:proofErr w:type="spellStart"/>
            <w:proofErr w:type="gramStart"/>
            <w:r w:rsidRPr="00736F15">
              <w:rPr>
                <w:rFonts w:asciiTheme="majorHAnsi" w:hAnsiTheme="majorHAnsi"/>
                <w:sz w:val="22"/>
                <w:szCs w:val="22"/>
              </w:rPr>
              <w:t>b</w:t>
            </w:r>
            <w:r w:rsidRPr="00736F15">
              <w:rPr>
                <w:rFonts w:asciiTheme="majorHAnsi" w:hAnsiTheme="majorHAnsi"/>
                <w:sz w:val="22"/>
                <w:szCs w:val="22"/>
                <w:vertAlign w:val="subscript"/>
              </w:rPr>
              <w:t>F</w:t>
            </w:r>
            <w:proofErr w:type="spellEnd"/>
            <w:proofErr w:type="gramEnd"/>
          </w:p>
          <w:p w14:paraId="2BDC02F5" w14:textId="77777777" w:rsidR="00736F15" w:rsidRPr="00736F15" w:rsidRDefault="00736F15" w:rsidP="0002612D">
            <w:pPr>
              <w:pStyle w:val="CDRGuidance"/>
              <w:spacing w:before="0" w:after="0"/>
              <w:jc w:val="center"/>
              <w:rPr>
                <w:rFonts w:asciiTheme="majorHAnsi" w:hAnsiTheme="majorHAnsi"/>
                <w:i w:val="0"/>
                <w:sz w:val="22"/>
                <w:szCs w:val="22"/>
              </w:rPr>
            </w:pPr>
            <w:proofErr w:type="spellStart"/>
            <w:r w:rsidRPr="00950EE3">
              <w:rPr>
                <w:rFonts w:asciiTheme="majorHAnsi" w:hAnsiTheme="majorHAnsi"/>
                <w:i w:val="0"/>
                <w:sz w:val="22"/>
                <w:szCs w:val="22"/>
              </w:rPr>
              <w:t>MgII</w:t>
            </w:r>
            <w:proofErr w:type="spellEnd"/>
            <w:r w:rsidRPr="00950EE3">
              <w:rPr>
                <w:rFonts w:asciiTheme="majorHAnsi" w:hAnsiTheme="majorHAnsi"/>
                <w:i w:val="0"/>
                <w:sz w:val="22"/>
                <w:szCs w:val="22"/>
              </w:rPr>
              <w:t xml:space="preserve"> index </w:t>
            </w:r>
            <w:r>
              <w:rPr>
                <w:rFonts w:asciiTheme="majorHAnsi" w:hAnsiTheme="majorHAnsi"/>
                <w:i w:val="0"/>
                <w:sz w:val="22"/>
                <w:szCs w:val="22"/>
              </w:rPr>
              <w:t>scalar</w:t>
            </w:r>
          </w:p>
        </w:tc>
        <w:tc>
          <w:tcPr>
            <w:tcW w:w="3533" w:type="dxa"/>
          </w:tcPr>
          <w:p w14:paraId="326A3EDB" w14:textId="77777777" w:rsidR="00736F15" w:rsidRPr="00085D6F"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135.44 </w:t>
            </w:r>
            <w:r>
              <w:rPr>
                <w:rFonts w:asciiTheme="majorHAnsi" w:hAnsiTheme="majorHAnsi"/>
                <w:i w:val="0"/>
                <w:sz w:val="22"/>
                <w:szCs w:val="22"/>
              </w:rPr>
              <w:sym w:font="Symbol" w:char="F0B1"/>
            </w:r>
            <w:r>
              <w:rPr>
                <w:rFonts w:asciiTheme="majorHAnsi" w:hAnsiTheme="majorHAnsi"/>
                <w:i w:val="0"/>
                <w:sz w:val="22"/>
                <w:szCs w:val="22"/>
              </w:rPr>
              <w:t xml:space="preserve"> 1.14</w:t>
            </w:r>
          </w:p>
        </w:tc>
      </w:tr>
      <w:tr w:rsidR="00736F15" w:rsidRPr="00566978" w14:paraId="0FA00DF2" w14:textId="77777777" w:rsidTr="00E24090">
        <w:trPr>
          <w:trHeight w:val="563"/>
          <w:jc w:val="center"/>
        </w:trPr>
        <w:tc>
          <w:tcPr>
            <w:tcW w:w="2745" w:type="dxa"/>
          </w:tcPr>
          <w:p w14:paraId="07B099F7" w14:textId="77777777" w:rsidR="00736F15" w:rsidRPr="00736F15" w:rsidRDefault="00736F15" w:rsidP="0002612D">
            <w:pPr>
              <w:pStyle w:val="CDRGuidance"/>
              <w:spacing w:before="0" w:after="0"/>
              <w:jc w:val="center"/>
              <w:rPr>
                <w:rFonts w:asciiTheme="majorHAnsi" w:hAnsiTheme="majorHAnsi"/>
                <w:sz w:val="22"/>
                <w:szCs w:val="22"/>
                <w:vertAlign w:val="subscript"/>
              </w:rPr>
            </w:pPr>
            <w:proofErr w:type="gramStart"/>
            <w:r w:rsidRPr="00736F15">
              <w:rPr>
                <w:rFonts w:asciiTheme="majorHAnsi" w:hAnsiTheme="majorHAnsi"/>
                <w:sz w:val="22"/>
                <w:szCs w:val="22"/>
              </w:rPr>
              <w:t>F(</w:t>
            </w:r>
            <w:proofErr w:type="gramEnd"/>
            <w:r w:rsidRPr="00736F15">
              <w:rPr>
                <w:rFonts w:asciiTheme="majorHAnsi" w:hAnsiTheme="majorHAnsi"/>
                <w:sz w:val="22"/>
                <w:szCs w:val="22"/>
              </w:rPr>
              <w:t>t)-F</w:t>
            </w:r>
            <w:r w:rsidRPr="00736F15">
              <w:rPr>
                <w:rFonts w:asciiTheme="majorHAnsi" w:hAnsiTheme="majorHAnsi"/>
                <w:sz w:val="22"/>
                <w:szCs w:val="22"/>
                <w:vertAlign w:val="subscript"/>
              </w:rPr>
              <w:t xml:space="preserve">Q </w:t>
            </w:r>
          </w:p>
          <w:p w14:paraId="1D0F5161" w14:textId="77777777" w:rsidR="00736F15" w:rsidRPr="00950EE3" w:rsidRDefault="00736F15" w:rsidP="0002612D">
            <w:pPr>
              <w:pStyle w:val="CDRGuidance"/>
              <w:spacing w:before="0" w:after="0"/>
              <w:jc w:val="center"/>
              <w:rPr>
                <w:rFonts w:asciiTheme="majorHAnsi" w:hAnsiTheme="majorHAnsi"/>
                <w:i w:val="0"/>
                <w:sz w:val="22"/>
                <w:szCs w:val="22"/>
              </w:rPr>
            </w:pPr>
            <w:proofErr w:type="spellStart"/>
            <w:r w:rsidRPr="00950EE3">
              <w:rPr>
                <w:rFonts w:asciiTheme="majorHAnsi" w:hAnsiTheme="majorHAnsi"/>
                <w:i w:val="0"/>
                <w:sz w:val="22"/>
                <w:szCs w:val="22"/>
              </w:rPr>
              <w:t>MgII</w:t>
            </w:r>
            <w:proofErr w:type="spellEnd"/>
            <w:r w:rsidRPr="00950EE3">
              <w:rPr>
                <w:rFonts w:asciiTheme="majorHAnsi" w:hAnsiTheme="majorHAnsi"/>
                <w:i w:val="0"/>
                <w:sz w:val="22"/>
                <w:szCs w:val="22"/>
              </w:rPr>
              <w:t xml:space="preserve"> index change</w:t>
            </w:r>
          </w:p>
        </w:tc>
        <w:tc>
          <w:tcPr>
            <w:tcW w:w="3533" w:type="dxa"/>
          </w:tcPr>
          <w:p w14:paraId="6FB1B600" w14:textId="77777777" w:rsidR="00736F15" w:rsidRPr="00085D6F" w:rsidRDefault="00736F15" w:rsidP="0002612D">
            <w:pPr>
              <w:pStyle w:val="CDRGuidance"/>
              <w:spacing w:before="0" w:after="0"/>
              <w:jc w:val="center"/>
              <w:rPr>
                <w:rFonts w:asciiTheme="majorHAnsi" w:hAnsiTheme="majorHAnsi"/>
                <w:i w:val="0"/>
                <w:sz w:val="22"/>
                <w:szCs w:val="22"/>
              </w:rPr>
            </w:pPr>
            <w:commentRangeStart w:id="25"/>
            <w:r>
              <w:rPr>
                <w:rFonts w:asciiTheme="majorHAnsi" w:hAnsiTheme="majorHAnsi"/>
                <w:i w:val="0"/>
                <w:sz w:val="22"/>
                <w:szCs w:val="22"/>
              </w:rPr>
              <w:t>0</w:t>
            </w:r>
            <w:commentRangeEnd w:id="25"/>
            <w:r w:rsidR="009F413F">
              <w:rPr>
                <w:rStyle w:val="CommentReference"/>
                <w:rFonts w:ascii="Arial" w:hAnsi="Arial"/>
                <w:i w:val="0"/>
              </w:rPr>
              <w:commentReference w:id="25"/>
            </w:r>
            <w:r>
              <w:rPr>
                <w:rFonts w:asciiTheme="majorHAnsi" w:hAnsiTheme="majorHAnsi"/>
                <w:i w:val="0"/>
                <w:sz w:val="22"/>
                <w:szCs w:val="22"/>
              </w:rPr>
              <w:t xml:space="preserve">.0151 </w:t>
            </w:r>
            <w:r>
              <w:rPr>
                <w:rFonts w:asciiTheme="majorHAnsi" w:hAnsiTheme="majorHAnsi"/>
                <w:i w:val="0"/>
                <w:sz w:val="22"/>
                <w:szCs w:val="22"/>
              </w:rPr>
              <w:sym w:font="Symbol" w:char="F0B1"/>
            </w:r>
            <w:r>
              <w:rPr>
                <w:rFonts w:asciiTheme="majorHAnsi" w:hAnsiTheme="majorHAnsi"/>
                <w:i w:val="0"/>
                <w:sz w:val="22"/>
                <w:szCs w:val="22"/>
              </w:rPr>
              <w:t xml:space="preserve"> 0.003 (20%)</w:t>
            </w:r>
          </w:p>
        </w:tc>
      </w:tr>
      <w:tr w:rsidR="00736F15" w:rsidRPr="00566978" w14:paraId="76F5F47B" w14:textId="77777777" w:rsidTr="00E24090">
        <w:trPr>
          <w:trHeight w:val="563"/>
          <w:jc w:val="center"/>
        </w:trPr>
        <w:tc>
          <w:tcPr>
            <w:tcW w:w="2745" w:type="dxa"/>
          </w:tcPr>
          <w:p w14:paraId="0A43BEC8" w14:textId="77777777" w:rsidR="00736F15" w:rsidRPr="00736F15" w:rsidRDefault="00736F15" w:rsidP="0002612D">
            <w:pPr>
              <w:pStyle w:val="CDRGuidance"/>
              <w:spacing w:before="0" w:after="0"/>
              <w:jc w:val="center"/>
              <w:rPr>
                <w:rFonts w:asciiTheme="majorHAnsi" w:hAnsiTheme="majorHAnsi"/>
                <w:sz w:val="22"/>
                <w:szCs w:val="22"/>
              </w:rPr>
            </w:pPr>
            <w:proofErr w:type="spellStart"/>
            <w:proofErr w:type="gramStart"/>
            <w:r w:rsidRPr="00736F15">
              <w:rPr>
                <w:rFonts w:asciiTheme="majorHAnsi" w:hAnsiTheme="majorHAnsi"/>
                <w:sz w:val="22"/>
                <w:szCs w:val="22"/>
              </w:rPr>
              <w:t>b</w:t>
            </w:r>
            <w:r w:rsidRPr="00736F15">
              <w:rPr>
                <w:rFonts w:asciiTheme="majorHAnsi" w:hAnsiTheme="majorHAnsi"/>
                <w:sz w:val="22"/>
                <w:szCs w:val="22"/>
                <w:vertAlign w:val="subscript"/>
              </w:rPr>
              <w:t>F</w:t>
            </w:r>
            <w:proofErr w:type="spellEnd"/>
            <w:proofErr w:type="gramEnd"/>
            <w:r w:rsidRPr="00736F15">
              <w:rPr>
                <w:rFonts w:asciiTheme="majorHAnsi" w:hAnsiTheme="majorHAnsi"/>
                <w:sz w:val="22"/>
                <w:szCs w:val="22"/>
              </w:rPr>
              <w:sym w:font="Symbol" w:char="F0B4"/>
            </w:r>
            <w:r w:rsidRPr="00736F15">
              <w:rPr>
                <w:rFonts w:asciiTheme="majorHAnsi" w:hAnsiTheme="majorHAnsi"/>
                <w:sz w:val="22"/>
                <w:szCs w:val="22"/>
              </w:rPr>
              <w:t>[F(t)-F</w:t>
            </w:r>
            <w:r w:rsidRPr="00736F15">
              <w:rPr>
                <w:rFonts w:asciiTheme="majorHAnsi" w:hAnsiTheme="majorHAnsi"/>
                <w:sz w:val="22"/>
                <w:szCs w:val="22"/>
                <w:vertAlign w:val="subscript"/>
              </w:rPr>
              <w:t>Q</w:t>
            </w:r>
            <w:r w:rsidRPr="00736F15">
              <w:rPr>
                <w:rFonts w:asciiTheme="majorHAnsi" w:hAnsiTheme="majorHAnsi"/>
                <w:sz w:val="22"/>
                <w:szCs w:val="22"/>
              </w:rPr>
              <w:t>]</w:t>
            </w:r>
          </w:p>
          <w:p w14:paraId="63FAA52B" w14:textId="77777777" w:rsidR="00736F15" w:rsidRDefault="00736F15" w:rsidP="0002612D">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facular</w:t>
            </w:r>
            <w:proofErr w:type="gramEnd"/>
            <w:r>
              <w:rPr>
                <w:rFonts w:asciiTheme="majorHAnsi" w:hAnsiTheme="majorHAnsi"/>
                <w:i w:val="0"/>
                <w:sz w:val="22"/>
                <w:szCs w:val="22"/>
              </w:rPr>
              <w:t xml:space="preserve"> TSI contribution</w:t>
            </w:r>
          </w:p>
        </w:tc>
        <w:tc>
          <w:tcPr>
            <w:tcW w:w="3533" w:type="dxa"/>
          </w:tcPr>
          <w:p w14:paraId="219F4A66" w14:textId="77777777" w:rsidR="00736F15"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2.045 </w:t>
            </w:r>
            <w:r>
              <w:rPr>
                <w:rFonts w:asciiTheme="majorHAnsi" w:hAnsiTheme="majorHAnsi"/>
                <w:i w:val="0"/>
                <w:sz w:val="22"/>
                <w:szCs w:val="22"/>
              </w:rPr>
              <w:sym w:font="Symbol" w:char="F0B1"/>
            </w:r>
            <w:r>
              <w:rPr>
                <w:rFonts w:asciiTheme="majorHAnsi" w:hAnsiTheme="majorHAnsi"/>
                <w:i w:val="0"/>
                <w:sz w:val="22"/>
                <w:szCs w:val="22"/>
              </w:rPr>
              <w:t xml:space="preserve"> </w:t>
            </w:r>
            <w:proofErr w:type="gramStart"/>
            <w:r>
              <w:rPr>
                <w:rFonts w:asciiTheme="majorHAnsi" w:hAnsiTheme="majorHAnsi"/>
                <w:i w:val="0"/>
                <w:sz w:val="22"/>
                <w:szCs w:val="22"/>
              </w:rPr>
              <w:t>0.41  Wm</w:t>
            </w:r>
            <w:proofErr w:type="gramEnd"/>
            <w:r w:rsidRPr="00FC4852">
              <w:rPr>
                <w:rFonts w:asciiTheme="majorHAnsi" w:hAnsiTheme="majorHAnsi"/>
                <w:i w:val="0"/>
                <w:sz w:val="22"/>
                <w:szCs w:val="22"/>
                <w:vertAlign w:val="superscript"/>
              </w:rPr>
              <w:t>-2</w:t>
            </w:r>
          </w:p>
        </w:tc>
      </w:tr>
      <w:tr w:rsidR="00736F15" w:rsidRPr="00566978" w14:paraId="04F49CBD" w14:textId="77777777" w:rsidTr="00E24090">
        <w:trPr>
          <w:trHeight w:val="563"/>
          <w:jc w:val="center"/>
        </w:trPr>
        <w:tc>
          <w:tcPr>
            <w:tcW w:w="2745" w:type="dxa"/>
          </w:tcPr>
          <w:p w14:paraId="54B1132F" w14:textId="77777777" w:rsidR="00736F15" w:rsidRPr="00736F15" w:rsidRDefault="00736F15" w:rsidP="0002612D">
            <w:pPr>
              <w:pStyle w:val="CDRGuidance"/>
              <w:spacing w:before="0" w:after="0"/>
              <w:jc w:val="center"/>
              <w:rPr>
                <w:rFonts w:asciiTheme="majorHAnsi" w:hAnsiTheme="majorHAnsi"/>
                <w:sz w:val="22"/>
                <w:szCs w:val="22"/>
              </w:rPr>
            </w:pPr>
            <w:proofErr w:type="spellStart"/>
            <w:proofErr w:type="gramStart"/>
            <w:r w:rsidRPr="00736F15">
              <w:rPr>
                <w:rFonts w:asciiTheme="majorHAnsi" w:hAnsiTheme="majorHAnsi"/>
                <w:sz w:val="22"/>
                <w:szCs w:val="22"/>
              </w:rPr>
              <w:t>b</w:t>
            </w:r>
            <w:r w:rsidRPr="00736F15">
              <w:rPr>
                <w:rFonts w:asciiTheme="majorHAnsi" w:hAnsiTheme="majorHAnsi"/>
                <w:sz w:val="22"/>
                <w:szCs w:val="22"/>
                <w:vertAlign w:val="subscript"/>
              </w:rPr>
              <w:t>S</w:t>
            </w:r>
            <w:proofErr w:type="spellEnd"/>
            <w:proofErr w:type="gramEnd"/>
            <w:r w:rsidRPr="00736F15">
              <w:rPr>
                <w:rFonts w:asciiTheme="majorHAnsi" w:hAnsiTheme="majorHAnsi"/>
                <w:sz w:val="22"/>
                <w:szCs w:val="22"/>
              </w:rPr>
              <w:t xml:space="preserve"> </w:t>
            </w:r>
          </w:p>
          <w:p w14:paraId="2839DFB2" w14:textId="77777777" w:rsidR="00736F15" w:rsidRPr="00736F15" w:rsidRDefault="00736F15" w:rsidP="0002612D">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sunspot</w:t>
            </w:r>
            <w:proofErr w:type="gramEnd"/>
            <w:r>
              <w:rPr>
                <w:rFonts w:asciiTheme="majorHAnsi" w:hAnsiTheme="majorHAnsi"/>
                <w:i w:val="0"/>
                <w:sz w:val="22"/>
                <w:szCs w:val="22"/>
              </w:rPr>
              <w:t xml:space="preserve"> darkening scalar</w:t>
            </w:r>
          </w:p>
        </w:tc>
        <w:tc>
          <w:tcPr>
            <w:tcW w:w="3533" w:type="dxa"/>
          </w:tcPr>
          <w:p w14:paraId="4F477F89" w14:textId="77777777" w:rsidR="00736F15" w:rsidRPr="00085D6F"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-0.000535 </w:t>
            </w:r>
            <w:r>
              <w:rPr>
                <w:rFonts w:asciiTheme="majorHAnsi" w:hAnsiTheme="majorHAnsi"/>
                <w:i w:val="0"/>
                <w:sz w:val="22"/>
                <w:szCs w:val="22"/>
              </w:rPr>
              <w:sym w:font="Symbol" w:char="F0B1"/>
            </w:r>
            <w:r>
              <w:rPr>
                <w:rFonts w:asciiTheme="majorHAnsi" w:hAnsiTheme="majorHAnsi"/>
                <w:i w:val="0"/>
                <w:sz w:val="22"/>
                <w:szCs w:val="22"/>
              </w:rPr>
              <w:t xml:space="preserve"> 0.000005</w:t>
            </w:r>
          </w:p>
        </w:tc>
      </w:tr>
      <w:tr w:rsidR="00736F15" w:rsidRPr="00566978" w14:paraId="651E3B06" w14:textId="77777777" w:rsidTr="00E24090">
        <w:trPr>
          <w:trHeight w:val="563"/>
          <w:jc w:val="center"/>
        </w:trPr>
        <w:tc>
          <w:tcPr>
            <w:tcW w:w="2745" w:type="dxa"/>
          </w:tcPr>
          <w:p w14:paraId="372DBCB4" w14:textId="77777777" w:rsidR="00736F15" w:rsidRPr="00736F15" w:rsidRDefault="00736F15" w:rsidP="0002612D">
            <w:pPr>
              <w:pStyle w:val="CDRGuidance"/>
              <w:spacing w:before="0" w:after="0"/>
              <w:jc w:val="center"/>
              <w:rPr>
                <w:rFonts w:asciiTheme="majorHAnsi" w:hAnsiTheme="majorHAnsi"/>
                <w:sz w:val="22"/>
                <w:szCs w:val="22"/>
                <w:vertAlign w:val="subscript"/>
              </w:rPr>
            </w:pPr>
            <w:proofErr w:type="gramStart"/>
            <w:r w:rsidRPr="00736F15">
              <w:rPr>
                <w:rFonts w:asciiTheme="majorHAnsi" w:hAnsiTheme="majorHAnsi"/>
                <w:sz w:val="22"/>
                <w:szCs w:val="22"/>
              </w:rPr>
              <w:t>S(</w:t>
            </w:r>
            <w:proofErr w:type="gramEnd"/>
            <w:r w:rsidRPr="00736F15">
              <w:rPr>
                <w:rFonts w:asciiTheme="majorHAnsi" w:hAnsiTheme="majorHAnsi"/>
                <w:sz w:val="22"/>
                <w:szCs w:val="22"/>
              </w:rPr>
              <w:t>t)-S</w:t>
            </w:r>
            <w:r w:rsidRPr="00736F15">
              <w:rPr>
                <w:rFonts w:asciiTheme="majorHAnsi" w:hAnsiTheme="majorHAnsi"/>
                <w:sz w:val="22"/>
                <w:szCs w:val="22"/>
                <w:vertAlign w:val="subscript"/>
              </w:rPr>
              <w:t>Q</w:t>
            </w:r>
          </w:p>
          <w:p w14:paraId="70AD0826" w14:textId="77777777" w:rsidR="00736F15" w:rsidRPr="00950EE3" w:rsidRDefault="00736F15" w:rsidP="0002612D">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sunspot</w:t>
            </w:r>
            <w:proofErr w:type="gramEnd"/>
            <w:r>
              <w:rPr>
                <w:rFonts w:asciiTheme="majorHAnsi" w:hAnsiTheme="majorHAnsi"/>
                <w:i w:val="0"/>
                <w:sz w:val="22"/>
                <w:szCs w:val="22"/>
              </w:rPr>
              <w:t xml:space="preserve"> darkening change</w:t>
            </w:r>
          </w:p>
        </w:tc>
        <w:tc>
          <w:tcPr>
            <w:tcW w:w="3533" w:type="dxa"/>
          </w:tcPr>
          <w:p w14:paraId="391E93F0" w14:textId="77777777" w:rsidR="00736F15" w:rsidRPr="00085D6F" w:rsidRDefault="00736F15" w:rsidP="0002612D">
            <w:pPr>
              <w:pStyle w:val="CDRGuidance"/>
              <w:spacing w:before="0" w:after="0"/>
              <w:jc w:val="center"/>
              <w:rPr>
                <w:rFonts w:asciiTheme="majorHAnsi" w:hAnsiTheme="majorHAnsi"/>
                <w:i w:val="0"/>
                <w:sz w:val="22"/>
                <w:szCs w:val="22"/>
              </w:rPr>
            </w:pPr>
            <w:commentRangeStart w:id="26"/>
            <w:r>
              <w:rPr>
                <w:rFonts w:asciiTheme="majorHAnsi" w:hAnsiTheme="majorHAnsi"/>
                <w:i w:val="0"/>
                <w:sz w:val="22"/>
                <w:szCs w:val="22"/>
              </w:rPr>
              <w:t>1</w:t>
            </w:r>
            <w:commentRangeEnd w:id="26"/>
            <w:r w:rsidR="009F413F">
              <w:rPr>
                <w:rStyle w:val="CommentReference"/>
                <w:rFonts w:ascii="Arial" w:hAnsi="Arial"/>
                <w:i w:val="0"/>
              </w:rPr>
              <w:commentReference w:id="26"/>
            </w:r>
            <w:r>
              <w:rPr>
                <w:rFonts w:asciiTheme="majorHAnsi" w:hAnsiTheme="majorHAnsi"/>
                <w:i w:val="0"/>
                <w:sz w:val="22"/>
                <w:szCs w:val="22"/>
              </w:rPr>
              <w:t xml:space="preserve">0647 </w:t>
            </w:r>
            <w:r>
              <w:rPr>
                <w:rFonts w:asciiTheme="majorHAnsi" w:hAnsiTheme="majorHAnsi"/>
                <w:i w:val="0"/>
                <w:sz w:val="22"/>
                <w:szCs w:val="22"/>
              </w:rPr>
              <w:sym w:font="Symbol" w:char="F0B1"/>
            </w:r>
            <w:r>
              <w:rPr>
                <w:rFonts w:asciiTheme="majorHAnsi" w:hAnsiTheme="majorHAnsi"/>
                <w:i w:val="0"/>
                <w:sz w:val="22"/>
                <w:szCs w:val="22"/>
              </w:rPr>
              <w:t xml:space="preserve"> 2129 (20%)</w:t>
            </w:r>
          </w:p>
        </w:tc>
      </w:tr>
      <w:tr w:rsidR="00736F15" w:rsidRPr="00566978" w14:paraId="0C0C842D" w14:textId="77777777" w:rsidTr="00E24090">
        <w:trPr>
          <w:trHeight w:val="563"/>
          <w:jc w:val="center"/>
        </w:trPr>
        <w:tc>
          <w:tcPr>
            <w:tcW w:w="2745" w:type="dxa"/>
          </w:tcPr>
          <w:p w14:paraId="53CB310A" w14:textId="77777777" w:rsidR="00736F15" w:rsidRPr="00736F15" w:rsidRDefault="00736F15" w:rsidP="0002612D">
            <w:pPr>
              <w:pStyle w:val="CDRGuidance"/>
              <w:spacing w:before="0" w:after="0"/>
              <w:jc w:val="center"/>
              <w:rPr>
                <w:rFonts w:asciiTheme="majorHAnsi" w:hAnsiTheme="majorHAnsi"/>
                <w:sz w:val="22"/>
                <w:szCs w:val="22"/>
              </w:rPr>
            </w:pPr>
            <w:r w:rsidRPr="00736F15">
              <w:rPr>
                <w:rFonts w:asciiTheme="majorHAnsi" w:hAnsiTheme="majorHAnsi"/>
                <w:sz w:val="22"/>
                <w:szCs w:val="22"/>
              </w:rPr>
              <w:t>B</w:t>
            </w:r>
            <w:r w:rsidRPr="00736F15">
              <w:rPr>
                <w:rFonts w:asciiTheme="majorHAnsi" w:hAnsiTheme="majorHAnsi"/>
                <w:sz w:val="22"/>
                <w:szCs w:val="22"/>
                <w:vertAlign w:val="subscript"/>
              </w:rPr>
              <w:t>S</w:t>
            </w:r>
            <w:r w:rsidRPr="00736F15">
              <w:rPr>
                <w:rFonts w:asciiTheme="majorHAnsi" w:hAnsiTheme="majorHAnsi"/>
                <w:sz w:val="22"/>
                <w:szCs w:val="22"/>
              </w:rPr>
              <w:sym w:font="Symbol" w:char="F0B4"/>
            </w:r>
            <w:r w:rsidRPr="00736F15">
              <w:rPr>
                <w:rFonts w:asciiTheme="majorHAnsi" w:hAnsiTheme="majorHAnsi"/>
                <w:sz w:val="22"/>
                <w:szCs w:val="22"/>
              </w:rPr>
              <w:t>[</w:t>
            </w:r>
            <w:proofErr w:type="gramStart"/>
            <w:r w:rsidRPr="00736F15">
              <w:rPr>
                <w:rFonts w:asciiTheme="majorHAnsi" w:hAnsiTheme="majorHAnsi"/>
                <w:sz w:val="22"/>
                <w:szCs w:val="22"/>
              </w:rPr>
              <w:t>S(</w:t>
            </w:r>
            <w:proofErr w:type="gramEnd"/>
            <w:r w:rsidRPr="00736F15">
              <w:rPr>
                <w:rFonts w:asciiTheme="majorHAnsi" w:hAnsiTheme="majorHAnsi"/>
                <w:sz w:val="22"/>
                <w:szCs w:val="22"/>
              </w:rPr>
              <w:t>t)-S</w:t>
            </w:r>
            <w:r w:rsidRPr="00736F15">
              <w:rPr>
                <w:rFonts w:asciiTheme="majorHAnsi" w:hAnsiTheme="majorHAnsi"/>
                <w:sz w:val="22"/>
                <w:szCs w:val="22"/>
                <w:vertAlign w:val="subscript"/>
              </w:rPr>
              <w:t>Q</w:t>
            </w:r>
            <w:r w:rsidRPr="00736F15">
              <w:rPr>
                <w:rFonts w:asciiTheme="majorHAnsi" w:hAnsiTheme="majorHAnsi"/>
                <w:sz w:val="22"/>
                <w:szCs w:val="22"/>
              </w:rPr>
              <w:t>]</w:t>
            </w:r>
          </w:p>
          <w:p w14:paraId="352540FF" w14:textId="77777777" w:rsidR="00736F15" w:rsidRDefault="00736F15" w:rsidP="0002612D">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sunspot</w:t>
            </w:r>
            <w:proofErr w:type="gramEnd"/>
            <w:r>
              <w:rPr>
                <w:rFonts w:asciiTheme="majorHAnsi" w:hAnsiTheme="majorHAnsi"/>
                <w:i w:val="0"/>
                <w:sz w:val="22"/>
                <w:szCs w:val="22"/>
              </w:rPr>
              <w:t xml:space="preserve"> TSI contribution</w:t>
            </w:r>
          </w:p>
        </w:tc>
        <w:tc>
          <w:tcPr>
            <w:tcW w:w="3533" w:type="dxa"/>
          </w:tcPr>
          <w:p w14:paraId="713B53D8" w14:textId="77777777" w:rsidR="00736F15"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-5.70 </w:t>
            </w:r>
            <w:r>
              <w:rPr>
                <w:rFonts w:asciiTheme="majorHAnsi" w:hAnsiTheme="majorHAnsi"/>
                <w:i w:val="0"/>
                <w:sz w:val="22"/>
                <w:szCs w:val="22"/>
              </w:rPr>
              <w:sym w:font="Symbol" w:char="F0B1"/>
            </w:r>
            <w:r>
              <w:rPr>
                <w:rFonts w:asciiTheme="majorHAnsi" w:hAnsiTheme="majorHAnsi"/>
                <w:i w:val="0"/>
                <w:sz w:val="22"/>
                <w:szCs w:val="22"/>
              </w:rPr>
              <w:t xml:space="preserve"> 1.14 Wm</w:t>
            </w:r>
            <w:r w:rsidRPr="00FC4852">
              <w:rPr>
                <w:rFonts w:asciiTheme="majorHAnsi" w:hAnsiTheme="majorHAnsi"/>
                <w:i w:val="0"/>
                <w:sz w:val="22"/>
                <w:szCs w:val="22"/>
                <w:vertAlign w:val="superscript"/>
              </w:rPr>
              <w:t>-2</w:t>
            </w:r>
          </w:p>
        </w:tc>
      </w:tr>
      <w:tr w:rsidR="00736F15" w:rsidRPr="00566978" w14:paraId="1CA9A27B" w14:textId="77777777" w:rsidTr="00E24090">
        <w:trPr>
          <w:trHeight w:val="563"/>
          <w:jc w:val="center"/>
        </w:trPr>
        <w:tc>
          <w:tcPr>
            <w:tcW w:w="2745" w:type="dxa"/>
          </w:tcPr>
          <w:p w14:paraId="57376BD1" w14:textId="77777777" w:rsidR="00736F15" w:rsidRPr="00736F15" w:rsidRDefault="00736F15" w:rsidP="0002612D">
            <w:pPr>
              <w:pStyle w:val="CDRGuidance"/>
              <w:spacing w:before="0" w:after="0"/>
              <w:jc w:val="center"/>
              <w:rPr>
                <w:rFonts w:asciiTheme="majorHAnsi" w:hAnsiTheme="majorHAnsi"/>
                <w:sz w:val="22"/>
                <w:szCs w:val="22"/>
                <w:vertAlign w:val="subscript"/>
              </w:rPr>
            </w:pPr>
            <w:proofErr w:type="gramStart"/>
            <w:r w:rsidRPr="00736F15">
              <w:rPr>
                <w:rFonts w:asciiTheme="majorHAnsi" w:hAnsiTheme="majorHAnsi"/>
                <w:sz w:val="22"/>
                <w:szCs w:val="22"/>
              </w:rPr>
              <w:t>T(</w:t>
            </w:r>
            <w:proofErr w:type="gramEnd"/>
            <w:r w:rsidRPr="00736F15">
              <w:rPr>
                <w:rFonts w:asciiTheme="majorHAnsi" w:hAnsiTheme="majorHAnsi"/>
                <w:sz w:val="22"/>
                <w:szCs w:val="22"/>
              </w:rPr>
              <w:t>t) - T</w:t>
            </w:r>
            <w:r w:rsidRPr="00736F15">
              <w:rPr>
                <w:rFonts w:asciiTheme="majorHAnsi" w:hAnsiTheme="majorHAnsi"/>
                <w:sz w:val="22"/>
                <w:szCs w:val="22"/>
                <w:vertAlign w:val="subscript"/>
              </w:rPr>
              <w:t xml:space="preserve">Q  </w:t>
            </w:r>
          </w:p>
          <w:p w14:paraId="043016FB" w14:textId="77777777" w:rsidR="00736F15" w:rsidRPr="00275EA1" w:rsidRDefault="00736F15" w:rsidP="0002612D">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net</w:t>
            </w:r>
            <w:proofErr w:type="gramEnd"/>
            <w:r>
              <w:rPr>
                <w:rFonts w:asciiTheme="majorHAnsi" w:hAnsiTheme="majorHAnsi"/>
                <w:i w:val="0"/>
                <w:sz w:val="22"/>
                <w:szCs w:val="22"/>
              </w:rPr>
              <w:t xml:space="preserve"> TSI change relative to quiet sun</w:t>
            </w:r>
          </w:p>
        </w:tc>
        <w:tc>
          <w:tcPr>
            <w:tcW w:w="3533" w:type="dxa"/>
          </w:tcPr>
          <w:p w14:paraId="43EE5DCC" w14:textId="77777777" w:rsidR="00736F15"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-3.53 </w:t>
            </w:r>
            <w:r>
              <w:rPr>
                <w:rFonts w:asciiTheme="majorHAnsi" w:hAnsiTheme="majorHAnsi"/>
                <w:i w:val="0"/>
                <w:sz w:val="22"/>
                <w:szCs w:val="22"/>
              </w:rPr>
              <w:sym w:font="Symbol" w:char="F0B1"/>
            </w:r>
            <w:r>
              <w:rPr>
                <w:rFonts w:asciiTheme="majorHAnsi" w:hAnsiTheme="majorHAnsi"/>
                <w:i w:val="0"/>
                <w:sz w:val="22"/>
                <w:szCs w:val="22"/>
              </w:rPr>
              <w:t xml:space="preserve"> (0.005 </w:t>
            </w:r>
            <w:commentRangeStart w:id="27"/>
            <w:r>
              <w:rPr>
                <w:rFonts w:asciiTheme="majorHAnsi" w:hAnsiTheme="majorHAnsi"/>
                <w:i w:val="0"/>
                <w:sz w:val="22"/>
                <w:szCs w:val="22"/>
              </w:rPr>
              <w:sym w:font="Symbol" w:char="F0B8"/>
            </w:r>
            <w:commentRangeEnd w:id="27"/>
            <w:r w:rsidR="009F413F">
              <w:rPr>
                <w:rStyle w:val="CommentReference"/>
                <w:rFonts w:ascii="Arial" w:hAnsi="Arial"/>
                <w:i w:val="0"/>
              </w:rPr>
              <w:commentReference w:id="27"/>
            </w:r>
            <w:r>
              <w:rPr>
                <w:rFonts w:asciiTheme="majorHAnsi" w:hAnsiTheme="majorHAnsi"/>
                <w:i w:val="0"/>
                <w:sz w:val="22"/>
                <w:szCs w:val="22"/>
              </w:rPr>
              <w:t xml:space="preserve"> 0.41 </w:t>
            </w:r>
            <w:r>
              <w:rPr>
                <w:rFonts w:asciiTheme="majorHAnsi" w:hAnsiTheme="majorHAnsi"/>
                <w:i w:val="0"/>
                <w:sz w:val="22"/>
                <w:szCs w:val="22"/>
              </w:rPr>
              <w:sym w:font="Symbol" w:char="F0B8"/>
            </w:r>
            <w:r>
              <w:rPr>
                <w:rFonts w:asciiTheme="majorHAnsi" w:hAnsiTheme="majorHAnsi"/>
                <w:i w:val="0"/>
                <w:sz w:val="22"/>
                <w:szCs w:val="22"/>
              </w:rPr>
              <w:t xml:space="preserve"> 1.14)</w:t>
            </w:r>
          </w:p>
          <w:p w14:paraId="2A9120F2" w14:textId="77777777" w:rsidR="00736F15" w:rsidRDefault="00736F15" w:rsidP="0002612D">
            <w:pPr>
              <w:pStyle w:val="CDRGuidance"/>
              <w:spacing w:before="0" w:after="0"/>
              <w:rPr>
                <w:rFonts w:asciiTheme="majorHAnsi" w:hAnsiTheme="majorHAnsi"/>
                <w:i w:val="0"/>
                <w:sz w:val="22"/>
                <w:szCs w:val="22"/>
              </w:rPr>
            </w:pPr>
            <w:r>
              <w:rPr>
                <w:rFonts w:asciiTheme="majorHAnsi" w:hAnsiTheme="majorHAnsi"/>
                <w:i w:val="0"/>
                <w:sz w:val="22"/>
                <w:szCs w:val="22"/>
              </w:rPr>
              <w:t xml:space="preserve">                  </w:t>
            </w:r>
            <w:r>
              <w:rPr>
                <w:rFonts w:asciiTheme="majorHAnsi" w:hAnsiTheme="majorHAnsi"/>
                <w:i w:val="0"/>
                <w:sz w:val="22"/>
                <w:szCs w:val="22"/>
              </w:rPr>
              <w:sym w:font="Symbol" w:char="F0B1"/>
            </w:r>
            <w:r>
              <w:rPr>
                <w:rFonts w:asciiTheme="majorHAnsi" w:hAnsiTheme="majorHAnsi"/>
                <w:i w:val="0"/>
                <w:sz w:val="22"/>
                <w:szCs w:val="22"/>
              </w:rPr>
              <w:t xml:space="preserve"> </w:t>
            </w:r>
            <w:commentRangeStart w:id="28"/>
            <w:r>
              <w:rPr>
                <w:rFonts w:asciiTheme="majorHAnsi" w:hAnsiTheme="majorHAnsi"/>
                <w:i w:val="0"/>
                <w:sz w:val="22"/>
                <w:szCs w:val="22"/>
              </w:rPr>
              <w:t>1.</w:t>
            </w:r>
            <w:commentRangeEnd w:id="28"/>
            <w:r w:rsidR="009F413F">
              <w:rPr>
                <w:rStyle w:val="CommentReference"/>
                <w:rFonts w:ascii="Arial" w:hAnsi="Arial"/>
                <w:i w:val="0"/>
              </w:rPr>
              <w:commentReference w:id="28"/>
            </w:r>
            <w:r>
              <w:rPr>
                <w:rFonts w:asciiTheme="majorHAnsi" w:hAnsiTheme="majorHAnsi"/>
                <w:i w:val="0"/>
                <w:sz w:val="22"/>
                <w:szCs w:val="22"/>
              </w:rPr>
              <w:t>56</w:t>
            </w:r>
          </w:p>
        </w:tc>
      </w:tr>
      <w:tr w:rsidR="00736F15" w:rsidRPr="00566978" w14:paraId="434DAE90" w14:textId="77777777" w:rsidTr="0002612D">
        <w:trPr>
          <w:trHeight w:val="413"/>
          <w:jc w:val="center"/>
        </w:trPr>
        <w:tc>
          <w:tcPr>
            <w:tcW w:w="2745" w:type="dxa"/>
            <w:vAlign w:val="center"/>
          </w:tcPr>
          <w:p w14:paraId="32CB15DC" w14:textId="77777777" w:rsidR="00736F15" w:rsidRPr="00736F15" w:rsidRDefault="00736F15" w:rsidP="0002612D">
            <w:pPr>
              <w:pStyle w:val="CDRGuidance"/>
              <w:spacing w:before="0" w:after="0"/>
              <w:jc w:val="center"/>
              <w:rPr>
                <w:rFonts w:asciiTheme="majorHAnsi" w:hAnsiTheme="majorHAnsi"/>
                <w:sz w:val="22"/>
                <w:szCs w:val="22"/>
              </w:rPr>
            </w:pPr>
            <w:r w:rsidRPr="00736F15">
              <w:rPr>
                <w:rFonts w:asciiTheme="majorHAnsi" w:hAnsiTheme="majorHAnsi"/>
                <w:sz w:val="22"/>
                <w:szCs w:val="22"/>
              </w:rPr>
              <w:t>T</w:t>
            </w:r>
            <w:r w:rsidRPr="00736F15">
              <w:rPr>
                <w:rFonts w:asciiTheme="majorHAnsi" w:hAnsiTheme="majorHAnsi"/>
                <w:sz w:val="22"/>
                <w:szCs w:val="22"/>
                <w:vertAlign w:val="subscript"/>
              </w:rPr>
              <w:t xml:space="preserve">Q  </w:t>
            </w:r>
            <w:r w:rsidRPr="00736F15">
              <w:rPr>
                <w:rFonts w:asciiTheme="majorHAnsi" w:hAnsiTheme="majorHAnsi"/>
                <w:sz w:val="22"/>
                <w:szCs w:val="22"/>
              </w:rPr>
              <w:t xml:space="preserve"> </w:t>
            </w:r>
          </w:p>
        </w:tc>
        <w:tc>
          <w:tcPr>
            <w:tcW w:w="3533" w:type="dxa"/>
            <w:vAlign w:val="center"/>
          </w:tcPr>
          <w:p w14:paraId="34127635" w14:textId="77777777" w:rsidR="00736F15"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1360.45 </w:t>
            </w:r>
            <w:r>
              <w:rPr>
                <w:rFonts w:asciiTheme="majorHAnsi" w:hAnsiTheme="majorHAnsi"/>
                <w:i w:val="0"/>
                <w:sz w:val="22"/>
                <w:szCs w:val="22"/>
              </w:rPr>
              <w:sym w:font="Symbol" w:char="F0B1"/>
            </w:r>
            <w:r>
              <w:rPr>
                <w:rFonts w:asciiTheme="majorHAnsi" w:hAnsiTheme="majorHAnsi"/>
                <w:i w:val="0"/>
                <w:sz w:val="22"/>
                <w:szCs w:val="22"/>
              </w:rPr>
              <w:t xml:space="preserve"> 0.5 Wm</w:t>
            </w:r>
            <w:r w:rsidRPr="00FC4852">
              <w:rPr>
                <w:rFonts w:asciiTheme="majorHAnsi" w:hAnsiTheme="majorHAnsi"/>
                <w:i w:val="0"/>
                <w:sz w:val="22"/>
                <w:szCs w:val="22"/>
                <w:vertAlign w:val="superscript"/>
              </w:rPr>
              <w:t>-2</w:t>
            </w:r>
          </w:p>
        </w:tc>
      </w:tr>
      <w:tr w:rsidR="00736F15" w:rsidRPr="00566978" w14:paraId="24A16D3B" w14:textId="77777777" w:rsidTr="00E24090">
        <w:trPr>
          <w:trHeight w:val="563"/>
          <w:jc w:val="center"/>
        </w:trPr>
        <w:tc>
          <w:tcPr>
            <w:tcW w:w="2745" w:type="dxa"/>
          </w:tcPr>
          <w:p w14:paraId="162EA5F4" w14:textId="77777777" w:rsidR="00736F15" w:rsidRPr="00736F15" w:rsidRDefault="00736F15" w:rsidP="0002612D">
            <w:pPr>
              <w:pStyle w:val="CDRGuidance"/>
              <w:spacing w:before="0" w:after="0"/>
              <w:jc w:val="center"/>
              <w:rPr>
                <w:rFonts w:asciiTheme="majorHAnsi" w:hAnsiTheme="majorHAnsi"/>
                <w:sz w:val="22"/>
                <w:szCs w:val="22"/>
              </w:rPr>
            </w:pPr>
            <w:proofErr w:type="gramStart"/>
            <w:r w:rsidRPr="00736F15">
              <w:rPr>
                <w:rFonts w:asciiTheme="majorHAnsi" w:hAnsiTheme="majorHAnsi"/>
                <w:sz w:val="22"/>
                <w:szCs w:val="22"/>
              </w:rPr>
              <w:t>T(</w:t>
            </w:r>
            <w:proofErr w:type="gramEnd"/>
            <w:r w:rsidRPr="00736F15">
              <w:rPr>
                <w:rFonts w:asciiTheme="majorHAnsi" w:hAnsiTheme="majorHAnsi"/>
                <w:sz w:val="22"/>
                <w:szCs w:val="22"/>
              </w:rPr>
              <w:t xml:space="preserve">t)  </w:t>
            </w:r>
          </w:p>
          <w:p w14:paraId="16A13ABD" w14:textId="77777777" w:rsidR="00736F15" w:rsidRDefault="00736F15" w:rsidP="0002612D">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absolute</w:t>
            </w:r>
            <w:proofErr w:type="gramEnd"/>
            <w:r>
              <w:rPr>
                <w:rFonts w:asciiTheme="majorHAnsi" w:hAnsiTheme="majorHAnsi"/>
                <w:i w:val="0"/>
                <w:sz w:val="22"/>
                <w:szCs w:val="22"/>
              </w:rPr>
              <w:t xml:space="preserve"> value</w:t>
            </w:r>
          </w:p>
        </w:tc>
        <w:tc>
          <w:tcPr>
            <w:tcW w:w="3533" w:type="dxa"/>
          </w:tcPr>
          <w:p w14:paraId="425727DF" w14:textId="77777777" w:rsidR="00736F15"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1356.92 </w:t>
            </w:r>
            <w:r>
              <w:rPr>
                <w:rFonts w:asciiTheme="majorHAnsi" w:hAnsiTheme="majorHAnsi"/>
                <w:i w:val="0"/>
                <w:sz w:val="22"/>
                <w:szCs w:val="22"/>
              </w:rPr>
              <w:sym w:font="Symbol" w:char="F0B1"/>
            </w:r>
            <w:r>
              <w:rPr>
                <w:rFonts w:asciiTheme="majorHAnsi" w:hAnsiTheme="majorHAnsi"/>
                <w:i w:val="0"/>
                <w:sz w:val="22"/>
                <w:szCs w:val="22"/>
              </w:rPr>
              <w:t xml:space="preserve"> </w:t>
            </w:r>
            <w:proofErr w:type="gramStart"/>
            <w:r>
              <w:rPr>
                <w:rFonts w:asciiTheme="majorHAnsi" w:hAnsiTheme="majorHAnsi"/>
                <w:i w:val="0"/>
                <w:sz w:val="22"/>
                <w:szCs w:val="22"/>
              </w:rPr>
              <w:t>2  Wm</w:t>
            </w:r>
            <w:proofErr w:type="gramEnd"/>
            <w:r w:rsidRPr="00FC4852">
              <w:rPr>
                <w:rFonts w:asciiTheme="majorHAnsi" w:hAnsiTheme="majorHAnsi"/>
                <w:i w:val="0"/>
                <w:sz w:val="22"/>
                <w:szCs w:val="22"/>
                <w:vertAlign w:val="superscript"/>
              </w:rPr>
              <w:t>-2</w:t>
            </w:r>
          </w:p>
        </w:tc>
      </w:tr>
    </w:tbl>
    <w:p w14:paraId="5FE83464" w14:textId="77777777" w:rsidR="00736F15" w:rsidRDefault="00736F15" w:rsidP="00736F15">
      <w:pPr>
        <w:pStyle w:val="Caption"/>
        <w:keepNext/>
        <w:tabs>
          <w:tab w:val="left" w:pos="8730"/>
        </w:tabs>
        <w:ind w:left="0" w:right="-180"/>
        <w:jc w:val="left"/>
        <w:rPr>
          <w:rFonts w:asciiTheme="majorHAnsi" w:hAnsiTheme="majorHAnsi"/>
          <w:i/>
        </w:rPr>
      </w:pPr>
      <w:r>
        <w:rPr>
          <w:rFonts w:asciiTheme="majorHAnsi" w:hAnsiTheme="majorHAnsi"/>
          <w:i/>
        </w:rPr>
        <w:t xml:space="preserve"> </w:t>
      </w:r>
    </w:p>
    <w:p w14:paraId="21F5C3C3" w14:textId="77777777" w:rsidR="00736F15" w:rsidRDefault="00736F15">
      <w:pPr>
        <w:spacing w:after="0" w:line="240" w:lineRule="auto"/>
        <w:rPr>
          <w:rFonts w:asciiTheme="majorHAnsi" w:hAnsiTheme="majorHAnsi" w:cs="Arial"/>
          <w:b/>
          <w:bCs/>
        </w:rPr>
      </w:pPr>
      <w:r>
        <w:rPr>
          <w:rFonts w:asciiTheme="majorHAnsi" w:hAnsiTheme="majorHAnsi" w:cs="Arial"/>
          <w:b/>
        </w:rPr>
        <w:br w:type="page"/>
      </w:r>
      <w:bookmarkStart w:id="29" w:name="_GoBack"/>
      <w:bookmarkEnd w:id="29"/>
    </w:p>
    <w:p w14:paraId="2C6F0AF6" w14:textId="6A2ED6DD" w:rsidR="00047704" w:rsidRPr="008278A1" w:rsidRDefault="00133E94" w:rsidP="002D2DBB">
      <w:pPr>
        <w:pStyle w:val="Caption"/>
        <w:keepNext/>
        <w:tabs>
          <w:tab w:val="left" w:pos="8730"/>
        </w:tabs>
        <w:ind w:left="0" w:right="-180"/>
        <w:rPr>
          <w:rFonts w:asciiTheme="majorHAnsi" w:hAnsiTheme="majorHAnsi" w:cs="Arial"/>
          <w:b/>
          <w:sz w:val="22"/>
          <w:szCs w:val="22"/>
        </w:rPr>
      </w:pPr>
      <w:r>
        <w:rPr>
          <w:rFonts w:asciiTheme="majorHAnsi" w:hAnsiTheme="majorHAnsi" w:cs="Arial"/>
          <w:b/>
          <w:sz w:val="22"/>
          <w:szCs w:val="22"/>
        </w:rPr>
        <w:t>Table 6</w:t>
      </w:r>
      <w:r w:rsidR="00CA495E" w:rsidRPr="008278A1">
        <w:rPr>
          <w:rFonts w:asciiTheme="majorHAnsi" w:hAnsiTheme="majorHAnsi" w:cs="Arial"/>
          <w:b/>
          <w:sz w:val="22"/>
          <w:szCs w:val="22"/>
        </w:rPr>
        <w:t xml:space="preserve">: </w:t>
      </w:r>
      <w:r w:rsidR="00AD6670">
        <w:rPr>
          <w:rFonts w:asciiTheme="majorHAnsi" w:hAnsiTheme="majorHAnsi" w:cs="Arial"/>
          <w:b/>
          <w:sz w:val="22"/>
          <w:szCs w:val="22"/>
        </w:rPr>
        <w:t>Representative quantities and their uncertainties, used to estimate</w:t>
      </w:r>
      <w:r w:rsidR="00AD6670" w:rsidRPr="008278A1">
        <w:rPr>
          <w:rFonts w:asciiTheme="majorHAnsi" w:hAnsiTheme="majorHAnsi" w:cs="Arial"/>
          <w:b/>
          <w:sz w:val="22"/>
          <w:szCs w:val="22"/>
        </w:rPr>
        <w:t xml:space="preserve"> </w:t>
      </w:r>
      <w:r w:rsidR="00AD6670">
        <w:rPr>
          <w:rFonts w:asciiTheme="majorHAnsi" w:hAnsiTheme="majorHAnsi" w:cs="Arial"/>
          <w:b/>
          <w:sz w:val="22"/>
          <w:szCs w:val="22"/>
        </w:rPr>
        <w:t>1-</w:t>
      </w:r>
      <w:r w:rsidR="00AD6670">
        <w:rPr>
          <w:rFonts w:asciiTheme="majorHAnsi" w:hAnsiTheme="majorHAnsi" w:cs="Arial"/>
          <w:b/>
          <w:sz w:val="22"/>
          <w:szCs w:val="22"/>
        </w:rPr>
        <w:sym w:font="Symbol" w:char="F073"/>
      </w:r>
      <w:r w:rsidR="00AD6670">
        <w:rPr>
          <w:rFonts w:asciiTheme="majorHAnsi" w:hAnsiTheme="majorHAnsi" w:cs="Arial"/>
          <w:b/>
          <w:sz w:val="22"/>
          <w:szCs w:val="22"/>
        </w:rPr>
        <w:t xml:space="preserve"> relative </w:t>
      </w:r>
      <w:r w:rsidR="00AD6670" w:rsidRPr="008278A1">
        <w:rPr>
          <w:rFonts w:asciiTheme="majorHAnsi" w:hAnsiTheme="majorHAnsi" w:cs="Arial"/>
          <w:b/>
          <w:sz w:val="22"/>
          <w:szCs w:val="22"/>
        </w:rPr>
        <w:t xml:space="preserve">uncertainties in </w:t>
      </w:r>
      <w:r w:rsidR="00AD6670">
        <w:rPr>
          <w:rFonts w:asciiTheme="majorHAnsi" w:hAnsiTheme="majorHAnsi" w:cs="Arial"/>
          <w:b/>
          <w:sz w:val="22"/>
          <w:szCs w:val="22"/>
        </w:rPr>
        <w:t>solar</w:t>
      </w:r>
      <w:r w:rsidR="00AD6670" w:rsidRPr="008278A1">
        <w:rPr>
          <w:rFonts w:asciiTheme="majorHAnsi" w:hAnsiTheme="majorHAnsi" w:cs="Arial"/>
          <w:b/>
          <w:sz w:val="22"/>
          <w:szCs w:val="22"/>
        </w:rPr>
        <w:t xml:space="preserve"> </w:t>
      </w:r>
      <w:r w:rsidR="00AD6670">
        <w:rPr>
          <w:rFonts w:asciiTheme="majorHAnsi" w:hAnsiTheme="majorHAnsi" w:cs="Arial"/>
          <w:b/>
          <w:sz w:val="22"/>
          <w:szCs w:val="22"/>
        </w:rPr>
        <w:t xml:space="preserve">spectral </w:t>
      </w:r>
      <w:r w:rsidR="00AD6670" w:rsidRPr="008278A1">
        <w:rPr>
          <w:rFonts w:asciiTheme="majorHAnsi" w:hAnsiTheme="majorHAnsi" w:cs="Arial"/>
          <w:b/>
          <w:sz w:val="22"/>
          <w:szCs w:val="22"/>
        </w:rPr>
        <w:t>irra</w:t>
      </w:r>
      <w:r w:rsidR="00AD6670">
        <w:rPr>
          <w:rFonts w:asciiTheme="majorHAnsi" w:hAnsiTheme="majorHAnsi" w:cs="Arial"/>
          <w:b/>
          <w:sz w:val="22"/>
          <w:szCs w:val="22"/>
        </w:rPr>
        <w:t>diance</w:t>
      </w:r>
      <w:r w:rsidR="00AD6670" w:rsidRPr="008278A1">
        <w:rPr>
          <w:rFonts w:asciiTheme="majorHAnsi" w:hAnsiTheme="majorHAnsi" w:cs="Arial"/>
          <w:b/>
          <w:sz w:val="22"/>
          <w:szCs w:val="22"/>
        </w:rPr>
        <w:t xml:space="preserve"> produced by the algorithm</w:t>
      </w:r>
      <w:r w:rsidR="00AD6670">
        <w:rPr>
          <w:rFonts w:asciiTheme="majorHAnsi" w:hAnsiTheme="majorHAnsi" w:cs="Arial"/>
          <w:b/>
          <w:sz w:val="22"/>
          <w:szCs w:val="22"/>
        </w:rPr>
        <w:t xml:space="preserve"> on 30</w:t>
      </w:r>
      <w:r w:rsidR="00AD6670" w:rsidRPr="00C43D2C">
        <w:rPr>
          <w:rFonts w:asciiTheme="majorHAnsi" w:hAnsiTheme="majorHAnsi" w:cs="Arial"/>
          <w:b/>
          <w:sz w:val="22"/>
          <w:szCs w:val="22"/>
          <w:vertAlign w:val="superscript"/>
        </w:rPr>
        <w:t>th</w:t>
      </w:r>
      <w:r w:rsidR="00AD6670">
        <w:rPr>
          <w:rFonts w:asciiTheme="majorHAnsi" w:hAnsiTheme="majorHAnsi" w:cs="Arial"/>
          <w:b/>
          <w:sz w:val="22"/>
          <w:szCs w:val="22"/>
        </w:rPr>
        <w:t xml:space="preserve"> October 2003, when facular brightening and sunspot darkening were near their maximum values</w:t>
      </w:r>
      <w:r w:rsidR="00CA495E" w:rsidRPr="008278A1">
        <w:rPr>
          <w:rFonts w:asciiTheme="majorHAnsi" w:hAnsiTheme="majorHAnsi" w:cs="Arial"/>
          <w:b/>
          <w:sz w:val="22"/>
          <w:szCs w:val="22"/>
        </w:rPr>
        <w:t>.</w:t>
      </w:r>
    </w:p>
    <w:tbl>
      <w:tblPr>
        <w:tblStyle w:val="TableGrid"/>
        <w:tblW w:w="9421" w:type="dxa"/>
        <w:jc w:val="center"/>
        <w:tblLook w:val="04A0" w:firstRow="1" w:lastRow="0" w:firstColumn="1" w:lastColumn="0" w:noHBand="0" w:noVBand="1"/>
      </w:tblPr>
      <w:tblGrid>
        <w:gridCol w:w="2448"/>
        <w:gridCol w:w="1890"/>
        <w:gridCol w:w="1633"/>
        <w:gridCol w:w="1710"/>
        <w:gridCol w:w="1740"/>
      </w:tblGrid>
      <w:tr w:rsidR="00047704" w:rsidRPr="00566978" w14:paraId="66BFECF4" w14:textId="79141274" w:rsidTr="00926DB1">
        <w:trPr>
          <w:trHeight w:val="575"/>
          <w:jc w:val="center"/>
        </w:trPr>
        <w:tc>
          <w:tcPr>
            <w:tcW w:w="2448" w:type="dxa"/>
            <w:shd w:val="clear" w:color="auto" w:fill="D9D9D9"/>
          </w:tcPr>
          <w:p w14:paraId="3B04395D" w14:textId="77777777" w:rsidR="00047704" w:rsidRPr="00085D6F"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Quantity and Uncertainty</w:t>
            </w:r>
          </w:p>
        </w:tc>
        <w:tc>
          <w:tcPr>
            <w:tcW w:w="1890" w:type="dxa"/>
            <w:shd w:val="clear" w:color="auto" w:fill="D9D9D9"/>
          </w:tcPr>
          <w:p w14:paraId="55292931" w14:textId="77777777"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Value</w:t>
            </w:r>
          </w:p>
          <w:p w14:paraId="2C196EE4" w14:textId="4B87BE85" w:rsidR="00047704" w:rsidRPr="00085D6F"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121.5 nm</w:t>
            </w:r>
          </w:p>
        </w:tc>
        <w:tc>
          <w:tcPr>
            <w:tcW w:w="1633" w:type="dxa"/>
            <w:shd w:val="clear" w:color="auto" w:fill="D9D9D9"/>
          </w:tcPr>
          <w:p w14:paraId="0817FD0C" w14:textId="77777777"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Value</w:t>
            </w:r>
          </w:p>
          <w:p w14:paraId="33C87B05" w14:textId="1DD39272"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250</w:t>
            </w:r>
            <w:r w:rsidR="0016772B">
              <w:rPr>
                <w:rFonts w:asciiTheme="majorHAnsi" w:hAnsiTheme="majorHAnsi"/>
                <w:b/>
                <w:i w:val="0"/>
                <w:sz w:val="22"/>
                <w:szCs w:val="22"/>
              </w:rPr>
              <w:t>.5</w:t>
            </w:r>
            <w:r>
              <w:rPr>
                <w:rFonts w:asciiTheme="majorHAnsi" w:hAnsiTheme="majorHAnsi"/>
                <w:b/>
                <w:i w:val="0"/>
                <w:sz w:val="22"/>
                <w:szCs w:val="22"/>
              </w:rPr>
              <w:t xml:space="preserve"> nm</w:t>
            </w:r>
          </w:p>
        </w:tc>
        <w:tc>
          <w:tcPr>
            <w:tcW w:w="1710" w:type="dxa"/>
            <w:shd w:val="clear" w:color="auto" w:fill="D9D9D9"/>
          </w:tcPr>
          <w:p w14:paraId="66BD6DE5" w14:textId="77777777"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Value</w:t>
            </w:r>
          </w:p>
          <w:p w14:paraId="5AB7E614" w14:textId="58A5D6C9"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500</w:t>
            </w:r>
            <w:r w:rsidR="0016772B">
              <w:rPr>
                <w:rFonts w:asciiTheme="majorHAnsi" w:hAnsiTheme="majorHAnsi"/>
                <w:b/>
                <w:i w:val="0"/>
                <w:sz w:val="22"/>
                <w:szCs w:val="22"/>
              </w:rPr>
              <w:t>.5</w:t>
            </w:r>
            <w:r>
              <w:rPr>
                <w:rFonts w:asciiTheme="majorHAnsi" w:hAnsiTheme="majorHAnsi"/>
                <w:b/>
                <w:i w:val="0"/>
                <w:sz w:val="22"/>
                <w:szCs w:val="22"/>
              </w:rPr>
              <w:t xml:space="preserve"> nm</w:t>
            </w:r>
          </w:p>
        </w:tc>
        <w:tc>
          <w:tcPr>
            <w:tcW w:w="1740" w:type="dxa"/>
            <w:shd w:val="clear" w:color="auto" w:fill="D9D9D9"/>
          </w:tcPr>
          <w:p w14:paraId="275F95F6" w14:textId="77777777"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Value</w:t>
            </w:r>
          </w:p>
          <w:p w14:paraId="1214D292" w14:textId="6D2DCE29"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1000</w:t>
            </w:r>
            <w:r w:rsidR="0016772B">
              <w:rPr>
                <w:rFonts w:asciiTheme="majorHAnsi" w:hAnsiTheme="majorHAnsi"/>
                <w:b/>
                <w:i w:val="0"/>
                <w:sz w:val="22"/>
                <w:szCs w:val="22"/>
              </w:rPr>
              <w:t>.5</w:t>
            </w:r>
            <w:r>
              <w:rPr>
                <w:rFonts w:asciiTheme="majorHAnsi" w:hAnsiTheme="majorHAnsi"/>
                <w:b/>
                <w:i w:val="0"/>
                <w:sz w:val="22"/>
                <w:szCs w:val="22"/>
              </w:rPr>
              <w:t xml:space="preserve"> nm</w:t>
            </w:r>
          </w:p>
        </w:tc>
      </w:tr>
      <w:tr w:rsidR="005D5CC6" w:rsidRPr="00566978" w14:paraId="6DB07AC8" w14:textId="77777777" w:rsidTr="00926DB1">
        <w:trPr>
          <w:trHeight w:val="449"/>
          <w:jc w:val="center"/>
        </w:trPr>
        <w:tc>
          <w:tcPr>
            <w:tcW w:w="2448" w:type="dxa"/>
          </w:tcPr>
          <w:p w14:paraId="58F7ADFA" w14:textId="26632A31" w:rsidR="005D5CC6" w:rsidRPr="00E24090" w:rsidRDefault="005D5CC6" w:rsidP="00AF22AB">
            <w:pPr>
              <w:pStyle w:val="CDRGuidance"/>
              <w:spacing w:before="0" w:after="0"/>
              <w:jc w:val="center"/>
              <w:rPr>
                <w:rFonts w:asciiTheme="majorHAnsi" w:hAnsiTheme="majorHAnsi"/>
                <w:sz w:val="22"/>
                <w:szCs w:val="22"/>
              </w:rPr>
            </w:pPr>
            <w:proofErr w:type="spellStart"/>
            <w:r w:rsidRPr="00E24090">
              <w:rPr>
                <w:rFonts w:asciiTheme="majorHAnsi" w:hAnsiTheme="majorHAnsi"/>
                <w:sz w:val="22"/>
                <w:szCs w:val="22"/>
              </w:rPr>
              <w:t>c</w:t>
            </w:r>
            <w:r w:rsidRPr="00E24090">
              <w:rPr>
                <w:rFonts w:asciiTheme="majorHAnsi" w:hAnsiTheme="majorHAnsi"/>
                <w:sz w:val="22"/>
                <w:szCs w:val="22"/>
                <w:vertAlign w:val="subscript"/>
              </w:rPr>
              <w:t>F</w:t>
            </w:r>
            <w:proofErr w:type="spellEnd"/>
            <w:r w:rsidRPr="00E24090">
              <w:rPr>
                <w:rFonts w:asciiTheme="majorHAnsi" w:hAnsiTheme="majorHAnsi"/>
                <w:sz w:val="22"/>
                <w:szCs w:val="22"/>
              </w:rPr>
              <w:t xml:space="preserve"> + C</w:t>
            </w:r>
            <w:r w:rsidRPr="00E24090">
              <w:rPr>
                <w:rFonts w:asciiTheme="majorHAnsi" w:hAnsiTheme="majorHAnsi"/>
                <w:sz w:val="22"/>
                <w:szCs w:val="22"/>
                <w:vertAlign w:val="subscript"/>
              </w:rPr>
              <w:t>S</w:t>
            </w:r>
          </w:p>
        </w:tc>
        <w:tc>
          <w:tcPr>
            <w:tcW w:w="1890" w:type="dxa"/>
          </w:tcPr>
          <w:p w14:paraId="30DA45E9" w14:textId="00682FAF" w:rsidR="005D5CC6" w:rsidRPr="00085D6F" w:rsidRDefault="0016772B" w:rsidP="0016772B">
            <w:pPr>
              <w:pStyle w:val="CDRGuidance"/>
              <w:spacing w:before="0" w:after="0"/>
              <w:jc w:val="center"/>
              <w:rPr>
                <w:rFonts w:asciiTheme="majorHAnsi" w:hAnsiTheme="majorHAnsi"/>
                <w:i w:val="0"/>
                <w:sz w:val="22"/>
                <w:szCs w:val="22"/>
              </w:rPr>
            </w:pPr>
            <w:r>
              <w:rPr>
                <w:rFonts w:asciiTheme="majorHAnsi" w:hAnsiTheme="majorHAnsi"/>
                <w:i w:val="0"/>
                <w:sz w:val="22"/>
                <w:szCs w:val="22"/>
              </w:rPr>
              <w:t>-5</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-8</w:t>
            </w:r>
            <w:r w:rsidR="009B1BB0">
              <w:rPr>
                <w:rFonts w:asciiTheme="majorHAnsi" w:hAnsiTheme="majorHAnsi"/>
                <w:i w:val="0"/>
                <w:sz w:val="22"/>
                <w:szCs w:val="22"/>
              </w:rPr>
              <w:sym w:font="Symbol" w:char="F0B1"/>
            </w:r>
            <w:r>
              <w:rPr>
                <w:rFonts w:asciiTheme="majorHAnsi" w:hAnsiTheme="majorHAnsi"/>
                <w:i w:val="0"/>
                <w:sz w:val="22"/>
                <w:szCs w:val="22"/>
              </w:rPr>
              <w:t>6</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-8</w:t>
            </w:r>
          </w:p>
        </w:tc>
        <w:tc>
          <w:tcPr>
            <w:tcW w:w="1633" w:type="dxa"/>
          </w:tcPr>
          <w:p w14:paraId="40B8B950" w14:textId="613E2327" w:rsidR="005D5CC6" w:rsidRDefault="00F90C6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3</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7</w:t>
            </w:r>
            <w:r>
              <w:rPr>
                <w:rFonts w:asciiTheme="majorHAnsi" w:hAnsiTheme="majorHAnsi"/>
                <w:i w:val="0"/>
                <w:sz w:val="22"/>
                <w:szCs w:val="22"/>
              </w:rPr>
              <w:sym w:font="Symbol" w:char="F0B1"/>
            </w:r>
            <w:r>
              <w:rPr>
                <w:rFonts w:asciiTheme="majorHAnsi" w:hAnsiTheme="majorHAnsi"/>
                <w:i w:val="0"/>
                <w:sz w:val="22"/>
                <w:szCs w:val="22"/>
              </w:rPr>
              <w:t>3</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6</w:t>
            </w:r>
          </w:p>
        </w:tc>
        <w:tc>
          <w:tcPr>
            <w:tcW w:w="1710" w:type="dxa"/>
          </w:tcPr>
          <w:p w14:paraId="09A9F859" w14:textId="2E456F8C" w:rsidR="005D5CC6" w:rsidRDefault="00F90C6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2</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5</w:t>
            </w:r>
            <w:r>
              <w:rPr>
                <w:rFonts w:asciiTheme="majorHAnsi" w:hAnsiTheme="majorHAnsi"/>
                <w:i w:val="0"/>
                <w:sz w:val="22"/>
                <w:szCs w:val="22"/>
              </w:rPr>
              <w:sym w:font="Symbol" w:char="F0B1"/>
            </w:r>
            <w:r>
              <w:rPr>
                <w:rFonts w:asciiTheme="majorHAnsi" w:hAnsiTheme="majorHAnsi"/>
                <w:i w:val="0"/>
                <w:sz w:val="22"/>
                <w:szCs w:val="22"/>
              </w:rPr>
              <w:t>9</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6</w:t>
            </w:r>
          </w:p>
        </w:tc>
        <w:tc>
          <w:tcPr>
            <w:tcW w:w="1740" w:type="dxa"/>
          </w:tcPr>
          <w:p w14:paraId="58A93058" w14:textId="26460ADA" w:rsidR="005D5CC6" w:rsidRDefault="00F90C6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-10</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6</w:t>
            </w:r>
            <w:r>
              <w:rPr>
                <w:rFonts w:asciiTheme="majorHAnsi" w:hAnsiTheme="majorHAnsi"/>
                <w:i w:val="0"/>
                <w:sz w:val="22"/>
                <w:szCs w:val="22"/>
              </w:rPr>
              <w:sym w:font="Symbol" w:char="F0B1"/>
            </w:r>
            <w:r>
              <w:rPr>
                <w:rFonts w:asciiTheme="majorHAnsi" w:hAnsiTheme="majorHAnsi"/>
                <w:i w:val="0"/>
                <w:sz w:val="22"/>
                <w:szCs w:val="22"/>
              </w:rPr>
              <w:t>4</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6</w:t>
            </w:r>
          </w:p>
        </w:tc>
      </w:tr>
      <w:tr w:rsidR="00047704" w:rsidRPr="00566978" w14:paraId="39D7B716" w14:textId="757D3D74" w:rsidTr="00926DB1">
        <w:trPr>
          <w:trHeight w:val="440"/>
          <w:jc w:val="center"/>
        </w:trPr>
        <w:tc>
          <w:tcPr>
            <w:tcW w:w="2448" w:type="dxa"/>
          </w:tcPr>
          <w:p w14:paraId="36D68C85" w14:textId="77777777" w:rsidR="00047704" w:rsidRPr="00E24090" w:rsidRDefault="00047704" w:rsidP="00AF22AB">
            <w:pPr>
              <w:pStyle w:val="CDRGuidance"/>
              <w:spacing w:before="0" w:after="0"/>
              <w:jc w:val="center"/>
              <w:rPr>
                <w:rFonts w:asciiTheme="majorHAnsi" w:hAnsiTheme="majorHAnsi"/>
                <w:sz w:val="22"/>
                <w:szCs w:val="22"/>
              </w:rPr>
            </w:pPr>
            <w:proofErr w:type="spellStart"/>
            <w:proofErr w:type="gramStart"/>
            <w:r w:rsidRPr="00E24090">
              <w:rPr>
                <w:rFonts w:asciiTheme="majorHAnsi" w:hAnsiTheme="majorHAnsi"/>
                <w:sz w:val="22"/>
                <w:szCs w:val="22"/>
              </w:rPr>
              <w:t>b</w:t>
            </w:r>
            <w:r w:rsidRPr="00E24090">
              <w:rPr>
                <w:rFonts w:asciiTheme="majorHAnsi" w:hAnsiTheme="majorHAnsi"/>
                <w:sz w:val="22"/>
                <w:szCs w:val="22"/>
                <w:vertAlign w:val="subscript"/>
              </w:rPr>
              <w:t>F</w:t>
            </w:r>
            <w:proofErr w:type="spellEnd"/>
            <w:proofErr w:type="gramEnd"/>
          </w:p>
        </w:tc>
        <w:tc>
          <w:tcPr>
            <w:tcW w:w="1890" w:type="dxa"/>
          </w:tcPr>
          <w:p w14:paraId="5FD99937" w14:textId="5686988E" w:rsidR="00047704" w:rsidRPr="00085D6F" w:rsidRDefault="0080457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0.872</w:t>
            </w:r>
            <w:r>
              <w:rPr>
                <w:rFonts w:asciiTheme="majorHAnsi" w:hAnsiTheme="majorHAnsi"/>
                <w:i w:val="0"/>
                <w:sz w:val="22"/>
                <w:szCs w:val="22"/>
              </w:rPr>
              <w:sym w:font="Symbol" w:char="F0B1"/>
            </w:r>
            <w:r>
              <w:rPr>
                <w:rFonts w:asciiTheme="majorHAnsi" w:hAnsiTheme="majorHAnsi"/>
                <w:i w:val="0"/>
                <w:sz w:val="22"/>
                <w:szCs w:val="22"/>
              </w:rPr>
              <w:t>0.012</w:t>
            </w:r>
            <w:r>
              <w:rPr>
                <w:i w:val="0"/>
                <w:sz w:val="22"/>
                <w:szCs w:val="22"/>
              </w:rPr>
              <w:t>*</w:t>
            </w:r>
          </w:p>
        </w:tc>
        <w:tc>
          <w:tcPr>
            <w:tcW w:w="1633" w:type="dxa"/>
          </w:tcPr>
          <w:p w14:paraId="1CED3B29" w14:textId="049750BD" w:rsidR="00047704" w:rsidRDefault="0080457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0.872</w:t>
            </w:r>
            <w:r>
              <w:rPr>
                <w:rFonts w:asciiTheme="majorHAnsi" w:hAnsiTheme="majorHAnsi"/>
                <w:i w:val="0"/>
                <w:sz w:val="22"/>
                <w:szCs w:val="22"/>
              </w:rPr>
              <w:sym w:font="Symbol" w:char="F0B1"/>
            </w:r>
            <w:r>
              <w:rPr>
                <w:rFonts w:asciiTheme="majorHAnsi" w:hAnsiTheme="majorHAnsi"/>
                <w:i w:val="0"/>
                <w:sz w:val="22"/>
                <w:szCs w:val="22"/>
              </w:rPr>
              <w:t>0.012</w:t>
            </w:r>
            <w:r>
              <w:rPr>
                <w:i w:val="0"/>
                <w:sz w:val="22"/>
                <w:szCs w:val="22"/>
              </w:rPr>
              <w:t>*</w:t>
            </w:r>
          </w:p>
        </w:tc>
        <w:tc>
          <w:tcPr>
            <w:tcW w:w="1710" w:type="dxa"/>
          </w:tcPr>
          <w:p w14:paraId="3F5B3ED5" w14:textId="3E244B40" w:rsidR="00047704" w:rsidRDefault="00205B34" w:rsidP="003C6549">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135.44 </w:t>
            </w:r>
            <w:r w:rsidR="0080457F">
              <w:rPr>
                <w:rFonts w:asciiTheme="majorHAnsi" w:hAnsiTheme="majorHAnsi"/>
                <w:i w:val="0"/>
                <w:sz w:val="22"/>
                <w:szCs w:val="22"/>
              </w:rPr>
              <w:sym w:font="Symbol" w:char="F0B1"/>
            </w:r>
            <w:r>
              <w:rPr>
                <w:rFonts w:asciiTheme="majorHAnsi" w:hAnsiTheme="majorHAnsi"/>
                <w:i w:val="0"/>
                <w:sz w:val="22"/>
                <w:szCs w:val="22"/>
              </w:rPr>
              <w:t xml:space="preserve"> 1.14</w:t>
            </w:r>
            <w:r w:rsidR="003C6549">
              <w:rPr>
                <w:i w:val="0"/>
                <w:sz w:val="22"/>
                <w:szCs w:val="22"/>
              </w:rPr>
              <w:t>†</w:t>
            </w:r>
          </w:p>
        </w:tc>
        <w:tc>
          <w:tcPr>
            <w:tcW w:w="1740" w:type="dxa"/>
          </w:tcPr>
          <w:p w14:paraId="60AB93CF" w14:textId="1167A54D" w:rsidR="00047704" w:rsidRDefault="00205B3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135.44 </w:t>
            </w:r>
            <w:r>
              <w:rPr>
                <w:rFonts w:asciiTheme="majorHAnsi" w:hAnsiTheme="majorHAnsi"/>
                <w:i w:val="0"/>
                <w:sz w:val="22"/>
                <w:szCs w:val="22"/>
              </w:rPr>
              <w:sym w:font="Symbol" w:char="F0B1"/>
            </w:r>
            <w:r>
              <w:rPr>
                <w:rFonts w:asciiTheme="majorHAnsi" w:hAnsiTheme="majorHAnsi"/>
                <w:i w:val="0"/>
                <w:sz w:val="22"/>
                <w:szCs w:val="22"/>
              </w:rPr>
              <w:t xml:space="preserve"> 1.14</w:t>
            </w:r>
            <w:r w:rsidR="003C6549">
              <w:rPr>
                <w:i w:val="0"/>
                <w:sz w:val="22"/>
                <w:szCs w:val="22"/>
              </w:rPr>
              <w:t>†</w:t>
            </w:r>
          </w:p>
        </w:tc>
      </w:tr>
      <w:tr w:rsidR="00DB7ACE" w:rsidRPr="00566978" w14:paraId="19F391DA" w14:textId="77777777" w:rsidTr="00926DB1">
        <w:trPr>
          <w:trHeight w:val="440"/>
          <w:jc w:val="center"/>
        </w:trPr>
        <w:tc>
          <w:tcPr>
            <w:tcW w:w="2448" w:type="dxa"/>
          </w:tcPr>
          <w:p w14:paraId="5DE2D88C" w14:textId="4DD42BDE" w:rsidR="00DB7ACE" w:rsidRDefault="005C78FF" w:rsidP="00AF22AB">
            <w:pPr>
              <w:pStyle w:val="CDRGuidance"/>
              <w:spacing w:before="0" w:after="0"/>
              <w:jc w:val="center"/>
              <w:rPr>
                <w:rFonts w:asciiTheme="majorHAnsi" w:hAnsiTheme="majorHAnsi"/>
                <w:i w:val="0"/>
                <w:sz w:val="22"/>
                <w:szCs w:val="22"/>
              </w:rPr>
            </w:pPr>
            <m:oMathPara>
              <m:oMath>
                <m:sSubSup>
                  <m:sSubSupPr>
                    <m:ctrlPr>
                      <w:rPr>
                        <w:rFonts w:ascii="Cambria Math" w:hAnsi="Cambria Math"/>
                      </w:rPr>
                    </m:ctrlPr>
                  </m:sSubSupPr>
                  <m:e>
                    <m:r>
                      <w:rPr>
                        <w:rFonts w:ascii="Cambria Math" w:hAnsi="Cambria Math"/>
                      </w:rPr>
                      <m:t>b</m:t>
                    </m:r>
                  </m:e>
                  <m:sub>
                    <m:r>
                      <w:rPr>
                        <w:rFonts w:ascii="Cambria Math" w:hAnsi="Cambria Math"/>
                      </w:rPr>
                      <m:t>F</m:t>
                    </m:r>
                  </m:sub>
                  <m:sup>
                    <m:r>
                      <w:rPr>
                        <w:rFonts w:ascii="Cambria Math" w:hAnsi="Cambria Math"/>
                      </w:rPr>
                      <m:t>detrend</m:t>
                    </m:r>
                  </m:sup>
                </m:sSubSup>
              </m:oMath>
            </m:oMathPara>
          </w:p>
        </w:tc>
        <w:tc>
          <w:tcPr>
            <w:tcW w:w="1890" w:type="dxa"/>
          </w:tcPr>
          <w:p w14:paraId="629A6A25" w14:textId="02D8E99B" w:rsidR="00DB7ACE" w:rsidRDefault="0080457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0.837</w:t>
            </w:r>
            <w:r>
              <w:rPr>
                <w:rFonts w:asciiTheme="majorHAnsi" w:hAnsiTheme="majorHAnsi"/>
                <w:i w:val="0"/>
                <w:sz w:val="22"/>
                <w:szCs w:val="22"/>
              </w:rPr>
              <w:sym w:font="Symbol" w:char="F0B1"/>
            </w:r>
            <w:r>
              <w:rPr>
                <w:rFonts w:asciiTheme="majorHAnsi" w:hAnsiTheme="majorHAnsi"/>
                <w:i w:val="0"/>
                <w:sz w:val="22"/>
                <w:szCs w:val="22"/>
              </w:rPr>
              <w:t>0.021</w:t>
            </w:r>
            <w:r>
              <w:rPr>
                <w:i w:val="0"/>
                <w:sz w:val="22"/>
                <w:szCs w:val="22"/>
              </w:rPr>
              <w:t>*</w:t>
            </w:r>
          </w:p>
        </w:tc>
        <w:tc>
          <w:tcPr>
            <w:tcW w:w="1633" w:type="dxa"/>
          </w:tcPr>
          <w:p w14:paraId="58E6EDDF" w14:textId="3C012246" w:rsidR="00DB7ACE" w:rsidRDefault="0080457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0.872</w:t>
            </w:r>
            <w:r>
              <w:rPr>
                <w:rFonts w:asciiTheme="majorHAnsi" w:hAnsiTheme="majorHAnsi"/>
                <w:i w:val="0"/>
                <w:sz w:val="22"/>
                <w:szCs w:val="22"/>
              </w:rPr>
              <w:sym w:font="Symbol" w:char="F0B1"/>
            </w:r>
            <w:r>
              <w:rPr>
                <w:rFonts w:asciiTheme="majorHAnsi" w:hAnsiTheme="majorHAnsi"/>
                <w:i w:val="0"/>
                <w:sz w:val="22"/>
                <w:szCs w:val="22"/>
              </w:rPr>
              <w:t>0.022</w:t>
            </w:r>
            <w:r>
              <w:rPr>
                <w:i w:val="0"/>
                <w:sz w:val="22"/>
                <w:szCs w:val="22"/>
              </w:rPr>
              <w:t>*</w:t>
            </w:r>
          </w:p>
        </w:tc>
        <w:tc>
          <w:tcPr>
            <w:tcW w:w="1710" w:type="dxa"/>
          </w:tcPr>
          <w:p w14:paraId="2E407B73" w14:textId="3BB2C7A4" w:rsidR="00DB7ACE" w:rsidRDefault="00205B3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102.96</w:t>
            </w:r>
            <w:r>
              <w:rPr>
                <w:rFonts w:asciiTheme="majorHAnsi" w:hAnsiTheme="majorHAnsi"/>
                <w:i w:val="0"/>
                <w:sz w:val="22"/>
                <w:szCs w:val="22"/>
              </w:rPr>
              <w:sym w:font="Symbol" w:char="F0B1"/>
            </w:r>
            <w:r>
              <w:rPr>
                <w:rFonts w:asciiTheme="majorHAnsi" w:hAnsiTheme="majorHAnsi"/>
                <w:i w:val="0"/>
                <w:sz w:val="22"/>
                <w:szCs w:val="22"/>
              </w:rPr>
              <w:t xml:space="preserve"> 1.8</w:t>
            </w:r>
            <w:r w:rsidR="0080457F">
              <w:rPr>
                <w:i w:val="0"/>
                <w:sz w:val="22"/>
                <w:szCs w:val="22"/>
              </w:rPr>
              <w:t>†</w:t>
            </w:r>
          </w:p>
        </w:tc>
        <w:tc>
          <w:tcPr>
            <w:tcW w:w="1740" w:type="dxa"/>
          </w:tcPr>
          <w:p w14:paraId="7ACCB2C8" w14:textId="59CC39AD" w:rsidR="00DB7ACE" w:rsidRDefault="00205B3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102.96</w:t>
            </w:r>
            <w:r>
              <w:rPr>
                <w:rFonts w:asciiTheme="majorHAnsi" w:hAnsiTheme="majorHAnsi"/>
                <w:i w:val="0"/>
                <w:sz w:val="22"/>
                <w:szCs w:val="22"/>
              </w:rPr>
              <w:sym w:font="Symbol" w:char="F0B1"/>
            </w:r>
            <w:r>
              <w:rPr>
                <w:rFonts w:asciiTheme="majorHAnsi" w:hAnsiTheme="majorHAnsi"/>
                <w:i w:val="0"/>
                <w:sz w:val="22"/>
                <w:szCs w:val="22"/>
              </w:rPr>
              <w:t>1.8</w:t>
            </w:r>
            <w:r w:rsidR="003C6549">
              <w:rPr>
                <w:i w:val="0"/>
                <w:sz w:val="22"/>
                <w:szCs w:val="22"/>
              </w:rPr>
              <w:t>†</w:t>
            </w:r>
          </w:p>
        </w:tc>
      </w:tr>
      <w:tr w:rsidR="005D5CC6" w:rsidRPr="00566978" w14:paraId="22A51282" w14:textId="77777777" w:rsidTr="00926DB1">
        <w:trPr>
          <w:trHeight w:val="440"/>
          <w:jc w:val="center"/>
        </w:trPr>
        <w:tc>
          <w:tcPr>
            <w:tcW w:w="2448" w:type="dxa"/>
          </w:tcPr>
          <w:p w14:paraId="60BD52A1" w14:textId="404B0360" w:rsidR="005D5CC6" w:rsidRDefault="005C78FF" w:rsidP="00AF22AB">
            <w:pPr>
              <w:pStyle w:val="CDRGuidance"/>
              <w:spacing w:before="0" w:after="0"/>
              <w:jc w:val="center"/>
              <w:rPr>
                <w:rFonts w:eastAsia="Calibri" w:cs="Times New Roman"/>
                <w:i w:val="0"/>
              </w:rPr>
            </w:pPr>
            <m:oMathPara>
              <m:oMath>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detrend</m:t>
                    </m:r>
                  </m:sup>
                </m:sSubSup>
              </m:oMath>
            </m:oMathPara>
          </w:p>
        </w:tc>
        <w:tc>
          <w:tcPr>
            <w:tcW w:w="1890" w:type="dxa"/>
          </w:tcPr>
          <w:p w14:paraId="5A17CDEB" w14:textId="2FBCA1A9" w:rsidR="005D5CC6"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0.0044</w:t>
            </w:r>
            <w:r>
              <w:rPr>
                <w:rFonts w:asciiTheme="majorHAnsi" w:hAnsiTheme="majorHAnsi"/>
                <w:i w:val="0"/>
                <w:sz w:val="22"/>
                <w:szCs w:val="22"/>
              </w:rPr>
              <w:sym w:font="Symbol" w:char="F0B1"/>
            </w:r>
            <w:r>
              <w:rPr>
                <w:rFonts w:asciiTheme="majorHAnsi" w:hAnsiTheme="majorHAnsi"/>
                <w:i w:val="0"/>
                <w:sz w:val="22"/>
                <w:szCs w:val="22"/>
              </w:rPr>
              <w:t>0.0005</w:t>
            </w:r>
          </w:p>
        </w:tc>
        <w:tc>
          <w:tcPr>
            <w:tcW w:w="1633" w:type="dxa"/>
          </w:tcPr>
          <w:p w14:paraId="5E438BA2" w14:textId="5F797A53" w:rsidR="005D5CC6"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0.092</w:t>
            </w:r>
            <w:r>
              <w:rPr>
                <w:rFonts w:asciiTheme="majorHAnsi" w:hAnsiTheme="majorHAnsi"/>
                <w:i w:val="0"/>
                <w:sz w:val="22"/>
                <w:szCs w:val="22"/>
              </w:rPr>
              <w:sym w:font="Symbol" w:char="F0B1"/>
            </w:r>
            <w:r>
              <w:rPr>
                <w:rFonts w:asciiTheme="majorHAnsi" w:hAnsiTheme="majorHAnsi"/>
                <w:i w:val="0"/>
                <w:sz w:val="22"/>
                <w:szCs w:val="22"/>
              </w:rPr>
              <w:t>0.0016</w:t>
            </w:r>
          </w:p>
        </w:tc>
        <w:tc>
          <w:tcPr>
            <w:tcW w:w="1710" w:type="dxa"/>
          </w:tcPr>
          <w:p w14:paraId="6050A8D5" w14:textId="3E4D0A5A" w:rsidR="005D5CC6"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0.120</w:t>
            </w:r>
            <w:r>
              <w:rPr>
                <w:rFonts w:asciiTheme="majorHAnsi" w:hAnsiTheme="majorHAnsi"/>
                <w:i w:val="0"/>
                <w:sz w:val="22"/>
                <w:szCs w:val="22"/>
              </w:rPr>
              <w:sym w:font="Symbol" w:char="F0B1"/>
            </w:r>
            <w:r>
              <w:rPr>
                <w:rFonts w:asciiTheme="majorHAnsi" w:hAnsiTheme="majorHAnsi"/>
                <w:i w:val="0"/>
                <w:sz w:val="22"/>
                <w:szCs w:val="22"/>
              </w:rPr>
              <w:t>0.007</w:t>
            </w:r>
          </w:p>
        </w:tc>
        <w:tc>
          <w:tcPr>
            <w:tcW w:w="1740" w:type="dxa"/>
          </w:tcPr>
          <w:p w14:paraId="1169CB33" w14:textId="16C92996" w:rsidR="005D5CC6"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0.036</w:t>
            </w:r>
            <w:r>
              <w:rPr>
                <w:rFonts w:asciiTheme="majorHAnsi" w:hAnsiTheme="majorHAnsi"/>
                <w:i w:val="0"/>
                <w:sz w:val="22"/>
                <w:szCs w:val="22"/>
              </w:rPr>
              <w:sym w:font="Symbol" w:char="F0B1"/>
            </w:r>
            <w:r>
              <w:rPr>
                <w:rFonts w:asciiTheme="majorHAnsi" w:hAnsiTheme="majorHAnsi"/>
                <w:i w:val="0"/>
                <w:sz w:val="22"/>
                <w:szCs w:val="22"/>
              </w:rPr>
              <w:t>0.002</w:t>
            </w:r>
          </w:p>
        </w:tc>
      </w:tr>
      <w:tr w:rsidR="00865176" w:rsidRPr="00566978" w14:paraId="22A7CDFC" w14:textId="77777777" w:rsidTr="00926DB1">
        <w:trPr>
          <w:trHeight w:val="563"/>
          <w:jc w:val="center"/>
        </w:trPr>
        <w:tc>
          <w:tcPr>
            <w:tcW w:w="2448" w:type="dxa"/>
          </w:tcPr>
          <w:p w14:paraId="344ABA33" w14:textId="77777777" w:rsidR="00865176" w:rsidRDefault="000163C9" w:rsidP="00AF22AB">
            <w:pPr>
              <w:pStyle w:val="CDRGuidance"/>
              <w:spacing w:before="0" w:after="0"/>
              <w:jc w:val="center"/>
              <w:rPr>
                <w:rFonts w:eastAsia="Calibri" w:cs="Times New Roman"/>
                <w:vertAlign w:val="subscript"/>
              </w:rPr>
            </w:pPr>
            <w:proofErr w:type="spellStart"/>
            <w:proofErr w:type="gramStart"/>
            <w:r w:rsidRPr="000163C9">
              <w:rPr>
                <w:rFonts w:eastAsia="Calibri" w:cs="Times New Roman"/>
              </w:rPr>
              <w:t>d</w:t>
            </w:r>
            <w:r w:rsidRPr="000163C9">
              <w:rPr>
                <w:rFonts w:eastAsia="Calibri" w:cs="Times New Roman"/>
                <w:vertAlign w:val="subscript"/>
              </w:rPr>
              <w:t>F</w:t>
            </w:r>
            <w:proofErr w:type="spellEnd"/>
            <w:proofErr w:type="gramEnd"/>
          </w:p>
          <w:p w14:paraId="41DD63AF" w14:textId="489F9299" w:rsidR="000163C9" w:rsidRPr="00610FD0" w:rsidRDefault="000163C9" w:rsidP="00AF22AB">
            <w:pPr>
              <w:pStyle w:val="CDRGuidance"/>
              <w:spacing w:before="0" w:after="0"/>
              <w:jc w:val="center"/>
              <w:rPr>
                <w:rFonts w:eastAsia="Calibri" w:cs="Times New Roman"/>
                <w:i w:val="0"/>
              </w:rPr>
            </w:pPr>
            <w:r w:rsidRPr="00610FD0">
              <w:rPr>
                <w:rFonts w:eastAsia="Calibri" w:cs="Times New Roman"/>
                <w:i w:val="0"/>
              </w:rPr>
              <w:t>Mg II index scalar</w:t>
            </w:r>
          </w:p>
        </w:tc>
        <w:tc>
          <w:tcPr>
            <w:tcW w:w="1890" w:type="dxa"/>
          </w:tcPr>
          <w:p w14:paraId="6545FDF9" w14:textId="77777777" w:rsidR="00865176" w:rsidRDefault="00865176" w:rsidP="00AF22AB">
            <w:pPr>
              <w:pStyle w:val="CDRGuidance"/>
              <w:spacing w:before="0" w:after="0"/>
              <w:jc w:val="center"/>
              <w:rPr>
                <w:rFonts w:asciiTheme="majorHAnsi" w:hAnsiTheme="majorHAnsi"/>
                <w:i w:val="0"/>
                <w:sz w:val="22"/>
                <w:szCs w:val="22"/>
              </w:rPr>
            </w:pPr>
          </w:p>
        </w:tc>
        <w:tc>
          <w:tcPr>
            <w:tcW w:w="1633" w:type="dxa"/>
          </w:tcPr>
          <w:p w14:paraId="492D2BA6" w14:textId="77777777" w:rsidR="00865176" w:rsidRDefault="00865176" w:rsidP="00AF22AB">
            <w:pPr>
              <w:pStyle w:val="CDRGuidance"/>
              <w:spacing w:before="0" w:after="0"/>
              <w:jc w:val="center"/>
              <w:rPr>
                <w:rFonts w:asciiTheme="majorHAnsi" w:hAnsiTheme="majorHAnsi"/>
                <w:i w:val="0"/>
                <w:sz w:val="22"/>
                <w:szCs w:val="22"/>
              </w:rPr>
            </w:pPr>
          </w:p>
        </w:tc>
        <w:tc>
          <w:tcPr>
            <w:tcW w:w="1710" w:type="dxa"/>
          </w:tcPr>
          <w:p w14:paraId="64F05240" w14:textId="77777777" w:rsidR="00865176" w:rsidRDefault="00865176" w:rsidP="00AF22AB">
            <w:pPr>
              <w:pStyle w:val="CDRGuidance"/>
              <w:spacing w:before="0" w:after="0"/>
              <w:jc w:val="center"/>
              <w:rPr>
                <w:rFonts w:asciiTheme="majorHAnsi" w:hAnsiTheme="majorHAnsi"/>
                <w:i w:val="0"/>
                <w:sz w:val="22"/>
                <w:szCs w:val="22"/>
              </w:rPr>
            </w:pPr>
          </w:p>
        </w:tc>
        <w:tc>
          <w:tcPr>
            <w:tcW w:w="1740" w:type="dxa"/>
          </w:tcPr>
          <w:p w14:paraId="72903E02" w14:textId="77777777" w:rsidR="00865176" w:rsidRDefault="00865176" w:rsidP="00AF22AB">
            <w:pPr>
              <w:pStyle w:val="CDRGuidance"/>
              <w:spacing w:before="0" w:after="0"/>
              <w:jc w:val="center"/>
              <w:rPr>
                <w:rFonts w:asciiTheme="majorHAnsi" w:hAnsiTheme="majorHAnsi"/>
                <w:i w:val="0"/>
                <w:sz w:val="22"/>
                <w:szCs w:val="22"/>
              </w:rPr>
            </w:pPr>
          </w:p>
        </w:tc>
      </w:tr>
      <w:tr w:rsidR="000163C9" w:rsidRPr="00566978" w14:paraId="32FB3790" w14:textId="77777777" w:rsidTr="00926DB1">
        <w:trPr>
          <w:trHeight w:val="563"/>
          <w:jc w:val="center"/>
        </w:trPr>
        <w:tc>
          <w:tcPr>
            <w:tcW w:w="2448" w:type="dxa"/>
          </w:tcPr>
          <w:p w14:paraId="25497529" w14:textId="7EDB5B61" w:rsidR="000163C9" w:rsidRDefault="000163C9" w:rsidP="00AF22AB">
            <w:pPr>
              <w:pStyle w:val="CDRGuidance"/>
              <w:spacing w:before="0" w:after="0"/>
              <w:jc w:val="center"/>
              <w:rPr>
                <w:rFonts w:eastAsia="Calibri" w:cs="Times New Roman"/>
                <w:vertAlign w:val="subscript"/>
              </w:rPr>
            </w:pPr>
            <w:proofErr w:type="spellStart"/>
            <w:proofErr w:type="gramStart"/>
            <w:r>
              <w:rPr>
                <w:rFonts w:eastAsia="Calibri" w:cs="Times New Roman"/>
              </w:rPr>
              <w:t>e</w:t>
            </w:r>
            <w:r w:rsidRPr="000163C9">
              <w:rPr>
                <w:rFonts w:eastAsia="Calibri" w:cs="Times New Roman"/>
                <w:vertAlign w:val="subscript"/>
              </w:rPr>
              <w:t>F</w:t>
            </w:r>
            <w:proofErr w:type="spellEnd"/>
            <w:proofErr w:type="gramEnd"/>
          </w:p>
          <w:p w14:paraId="7D4C238A" w14:textId="0E20721A" w:rsidR="000163C9" w:rsidRPr="00610FD0" w:rsidRDefault="000163C9" w:rsidP="00AF22AB">
            <w:pPr>
              <w:pStyle w:val="CDRGuidance"/>
              <w:spacing w:before="0" w:after="0"/>
              <w:jc w:val="center"/>
              <w:rPr>
                <w:rFonts w:eastAsia="Calibri" w:cs="Times New Roman"/>
                <w:i w:val="0"/>
              </w:rPr>
            </w:pPr>
            <w:r w:rsidRPr="00610FD0">
              <w:rPr>
                <w:rFonts w:eastAsia="Calibri" w:cs="Times New Roman"/>
                <w:i w:val="0"/>
              </w:rPr>
              <w:t>Mg II index scalar</w:t>
            </w:r>
          </w:p>
        </w:tc>
        <w:tc>
          <w:tcPr>
            <w:tcW w:w="1890" w:type="dxa"/>
          </w:tcPr>
          <w:p w14:paraId="6CFC55F9" w14:textId="77777777" w:rsidR="000163C9" w:rsidRDefault="000163C9" w:rsidP="00AF22AB">
            <w:pPr>
              <w:pStyle w:val="CDRGuidance"/>
              <w:spacing w:before="0" w:after="0"/>
              <w:jc w:val="center"/>
              <w:rPr>
                <w:rFonts w:asciiTheme="majorHAnsi" w:hAnsiTheme="majorHAnsi"/>
                <w:i w:val="0"/>
                <w:sz w:val="22"/>
                <w:szCs w:val="22"/>
              </w:rPr>
            </w:pPr>
          </w:p>
        </w:tc>
        <w:tc>
          <w:tcPr>
            <w:tcW w:w="1633" w:type="dxa"/>
          </w:tcPr>
          <w:p w14:paraId="277B2094" w14:textId="77777777" w:rsidR="000163C9" w:rsidRDefault="000163C9" w:rsidP="00AF22AB">
            <w:pPr>
              <w:pStyle w:val="CDRGuidance"/>
              <w:spacing w:before="0" w:after="0"/>
              <w:jc w:val="center"/>
              <w:rPr>
                <w:rFonts w:asciiTheme="majorHAnsi" w:hAnsiTheme="majorHAnsi"/>
                <w:i w:val="0"/>
                <w:sz w:val="22"/>
                <w:szCs w:val="22"/>
              </w:rPr>
            </w:pPr>
          </w:p>
        </w:tc>
        <w:tc>
          <w:tcPr>
            <w:tcW w:w="1710" w:type="dxa"/>
          </w:tcPr>
          <w:p w14:paraId="399D8FA1" w14:textId="77777777" w:rsidR="000163C9" w:rsidRDefault="000163C9" w:rsidP="00AF22AB">
            <w:pPr>
              <w:pStyle w:val="CDRGuidance"/>
              <w:spacing w:before="0" w:after="0"/>
              <w:jc w:val="center"/>
              <w:rPr>
                <w:rFonts w:asciiTheme="majorHAnsi" w:hAnsiTheme="majorHAnsi"/>
                <w:i w:val="0"/>
                <w:sz w:val="22"/>
                <w:szCs w:val="22"/>
              </w:rPr>
            </w:pPr>
          </w:p>
        </w:tc>
        <w:tc>
          <w:tcPr>
            <w:tcW w:w="1740" w:type="dxa"/>
          </w:tcPr>
          <w:p w14:paraId="6C9BE05D" w14:textId="77777777" w:rsidR="000163C9" w:rsidRDefault="000163C9" w:rsidP="00AF22AB">
            <w:pPr>
              <w:pStyle w:val="CDRGuidance"/>
              <w:spacing w:before="0" w:after="0"/>
              <w:jc w:val="center"/>
              <w:rPr>
                <w:rFonts w:asciiTheme="majorHAnsi" w:hAnsiTheme="majorHAnsi"/>
                <w:i w:val="0"/>
                <w:sz w:val="22"/>
                <w:szCs w:val="22"/>
              </w:rPr>
            </w:pPr>
          </w:p>
        </w:tc>
      </w:tr>
      <w:tr w:rsidR="00047704" w:rsidRPr="00566978" w14:paraId="5F4425B2" w14:textId="31525207" w:rsidTr="00926DB1">
        <w:trPr>
          <w:trHeight w:val="563"/>
          <w:jc w:val="center"/>
        </w:trPr>
        <w:tc>
          <w:tcPr>
            <w:tcW w:w="2448" w:type="dxa"/>
          </w:tcPr>
          <w:p w14:paraId="2397943F" w14:textId="2A5DF6EB" w:rsidR="00047704" w:rsidRPr="00E24090" w:rsidRDefault="00DB7ACE" w:rsidP="00AF22AB">
            <w:pPr>
              <w:pStyle w:val="CDRGuidance"/>
              <w:spacing w:before="0" w:after="0"/>
              <w:jc w:val="center"/>
              <w:rPr>
                <w:rFonts w:asciiTheme="majorHAnsi" w:hAnsiTheme="majorHAnsi"/>
                <w:sz w:val="22"/>
                <w:szCs w:val="22"/>
                <w:vertAlign w:val="subscript"/>
              </w:rPr>
            </w:pPr>
            <w:proofErr w:type="gramStart"/>
            <w:r w:rsidRPr="00E24090">
              <w:rPr>
                <w:rFonts w:asciiTheme="majorHAnsi" w:hAnsiTheme="majorHAnsi"/>
                <w:sz w:val="22"/>
                <w:szCs w:val="22"/>
              </w:rPr>
              <w:t>F</w:t>
            </w:r>
            <w:r w:rsidR="00047704" w:rsidRPr="00E24090">
              <w:rPr>
                <w:rFonts w:asciiTheme="majorHAnsi" w:hAnsiTheme="majorHAnsi"/>
                <w:sz w:val="22"/>
                <w:szCs w:val="22"/>
              </w:rPr>
              <w:t>(</w:t>
            </w:r>
            <w:proofErr w:type="gramEnd"/>
            <w:r w:rsidR="00047704" w:rsidRPr="00E24090">
              <w:rPr>
                <w:rFonts w:asciiTheme="majorHAnsi" w:hAnsiTheme="majorHAnsi"/>
                <w:sz w:val="22"/>
                <w:szCs w:val="22"/>
              </w:rPr>
              <w:t>t)-F</w:t>
            </w:r>
            <w:r w:rsidR="00047704" w:rsidRPr="00E24090">
              <w:rPr>
                <w:rFonts w:asciiTheme="majorHAnsi" w:hAnsiTheme="majorHAnsi"/>
                <w:sz w:val="22"/>
                <w:szCs w:val="22"/>
                <w:vertAlign w:val="subscript"/>
              </w:rPr>
              <w:t xml:space="preserve">Q </w:t>
            </w:r>
          </w:p>
          <w:p w14:paraId="091EF2C8" w14:textId="77777777" w:rsidR="00047704" w:rsidRPr="00950EE3" w:rsidRDefault="00047704" w:rsidP="00AF22AB">
            <w:pPr>
              <w:pStyle w:val="CDRGuidance"/>
              <w:spacing w:before="0" w:after="0"/>
              <w:jc w:val="center"/>
              <w:rPr>
                <w:rFonts w:asciiTheme="majorHAnsi" w:hAnsiTheme="majorHAnsi"/>
                <w:i w:val="0"/>
                <w:sz w:val="22"/>
                <w:szCs w:val="22"/>
              </w:rPr>
            </w:pPr>
            <w:proofErr w:type="spellStart"/>
            <w:r w:rsidRPr="00950EE3">
              <w:rPr>
                <w:rFonts w:asciiTheme="majorHAnsi" w:hAnsiTheme="majorHAnsi"/>
                <w:i w:val="0"/>
                <w:sz w:val="22"/>
                <w:szCs w:val="22"/>
              </w:rPr>
              <w:t>MgII</w:t>
            </w:r>
            <w:proofErr w:type="spellEnd"/>
            <w:r w:rsidRPr="00950EE3">
              <w:rPr>
                <w:rFonts w:asciiTheme="majorHAnsi" w:hAnsiTheme="majorHAnsi"/>
                <w:i w:val="0"/>
                <w:sz w:val="22"/>
                <w:szCs w:val="22"/>
              </w:rPr>
              <w:t xml:space="preserve"> index change</w:t>
            </w:r>
          </w:p>
        </w:tc>
        <w:tc>
          <w:tcPr>
            <w:tcW w:w="1890" w:type="dxa"/>
          </w:tcPr>
          <w:p w14:paraId="0354977C" w14:textId="701B0735" w:rsidR="00047704" w:rsidRPr="00085D6F" w:rsidRDefault="0004770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0.0151 </w:t>
            </w:r>
            <w:r>
              <w:rPr>
                <w:rFonts w:asciiTheme="majorHAnsi" w:hAnsiTheme="majorHAnsi"/>
                <w:i w:val="0"/>
                <w:sz w:val="22"/>
                <w:szCs w:val="22"/>
              </w:rPr>
              <w:sym w:font="Symbol" w:char="F0B1"/>
            </w:r>
            <w:r>
              <w:rPr>
                <w:rFonts w:asciiTheme="majorHAnsi" w:hAnsiTheme="majorHAnsi"/>
                <w:i w:val="0"/>
                <w:sz w:val="22"/>
                <w:szCs w:val="22"/>
              </w:rPr>
              <w:t xml:space="preserve"> 0.003 (20%)</w:t>
            </w:r>
          </w:p>
        </w:tc>
        <w:tc>
          <w:tcPr>
            <w:tcW w:w="1633" w:type="dxa"/>
          </w:tcPr>
          <w:p w14:paraId="1F70BB2F" w14:textId="57F07BDB" w:rsidR="00047704" w:rsidRDefault="0004770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0.0151 </w:t>
            </w:r>
            <w:r>
              <w:rPr>
                <w:rFonts w:asciiTheme="majorHAnsi" w:hAnsiTheme="majorHAnsi"/>
                <w:i w:val="0"/>
                <w:sz w:val="22"/>
                <w:szCs w:val="22"/>
              </w:rPr>
              <w:sym w:font="Symbol" w:char="F0B1"/>
            </w:r>
            <w:r>
              <w:rPr>
                <w:rFonts w:asciiTheme="majorHAnsi" w:hAnsiTheme="majorHAnsi"/>
                <w:i w:val="0"/>
                <w:sz w:val="22"/>
                <w:szCs w:val="22"/>
              </w:rPr>
              <w:t xml:space="preserve"> 0.003 (20%)</w:t>
            </w:r>
          </w:p>
        </w:tc>
        <w:tc>
          <w:tcPr>
            <w:tcW w:w="1710" w:type="dxa"/>
          </w:tcPr>
          <w:p w14:paraId="7DD52B71" w14:textId="3FCC6749" w:rsidR="00047704" w:rsidRDefault="0004770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0.0151 </w:t>
            </w:r>
            <w:r>
              <w:rPr>
                <w:rFonts w:asciiTheme="majorHAnsi" w:hAnsiTheme="majorHAnsi"/>
                <w:i w:val="0"/>
                <w:sz w:val="22"/>
                <w:szCs w:val="22"/>
              </w:rPr>
              <w:sym w:font="Symbol" w:char="F0B1"/>
            </w:r>
            <w:r>
              <w:rPr>
                <w:rFonts w:asciiTheme="majorHAnsi" w:hAnsiTheme="majorHAnsi"/>
                <w:i w:val="0"/>
                <w:sz w:val="22"/>
                <w:szCs w:val="22"/>
              </w:rPr>
              <w:t xml:space="preserve"> 0.003 (20%)</w:t>
            </w:r>
          </w:p>
        </w:tc>
        <w:tc>
          <w:tcPr>
            <w:tcW w:w="1740" w:type="dxa"/>
          </w:tcPr>
          <w:p w14:paraId="3E21AA9D" w14:textId="1FA3367C" w:rsidR="00047704" w:rsidRDefault="0004770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0.0151 </w:t>
            </w:r>
            <w:r>
              <w:rPr>
                <w:rFonts w:asciiTheme="majorHAnsi" w:hAnsiTheme="majorHAnsi"/>
                <w:i w:val="0"/>
                <w:sz w:val="22"/>
                <w:szCs w:val="22"/>
              </w:rPr>
              <w:sym w:font="Symbol" w:char="F0B1"/>
            </w:r>
            <w:r>
              <w:rPr>
                <w:rFonts w:asciiTheme="majorHAnsi" w:hAnsiTheme="majorHAnsi"/>
                <w:i w:val="0"/>
                <w:sz w:val="22"/>
                <w:szCs w:val="22"/>
              </w:rPr>
              <w:t xml:space="preserve"> 0.003 (20%)</w:t>
            </w:r>
          </w:p>
        </w:tc>
      </w:tr>
      <w:tr w:rsidR="00795715" w:rsidRPr="00566978" w14:paraId="13A99B3C" w14:textId="2C9B1B3C" w:rsidTr="00926DB1">
        <w:trPr>
          <w:trHeight w:val="563"/>
          <w:jc w:val="center"/>
        </w:trPr>
        <w:tc>
          <w:tcPr>
            <w:tcW w:w="2448" w:type="dxa"/>
          </w:tcPr>
          <w:p w14:paraId="33B8B634" w14:textId="77777777" w:rsidR="00795715" w:rsidRPr="000163C9" w:rsidRDefault="00795715" w:rsidP="00AF22AB">
            <w:pPr>
              <w:pStyle w:val="CDRGuidance"/>
              <w:spacing w:before="0" w:after="0"/>
              <w:jc w:val="center"/>
              <w:rPr>
                <w:rFonts w:eastAsia="Calibri" w:cs="Times New Roman"/>
                <w:i w:val="0"/>
              </w:rPr>
            </w:pPr>
            <m:oMathPara>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F</m:t>
                    </m:r>
                  </m:sub>
                </m:sSub>
                <m:d>
                  <m:dPr>
                    <m:ctrlPr>
                      <w:rPr>
                        <w:rFonts w:ascii="Cambria Math" w:hAnsi="Cambria Math"/>
                      </w:rPr>
                    </m:ctrlPr>
                  </m:dPr>
                  <m:e>
                    <m:r>
                      <w:rPr>
                        <w:rFonts w:ascii="Cambria Math" w:hAnsi="Cambria Math"/>
                      </w:rPr>
                      <m:t>λ,t</m:t>
                    </m:r>
                  </m:e>
                </m:d>
              </m:oMath>
            </m:oMathPara>
          </w:p>
          <w:p w14:paraId="0D8274EC" w14:textId="05F3FDCA" w:rsidR="00795715" w:rsidRPr="000163C9" w:rsidRDefault="00795715" w:rsidP="00AF22AB">
            <w:pPr>
              <w:pStyle w:val="CDRGuidance"/>
              <w:spacing w:before="0" w:after="0"/>
              <w:jc w:val="center"/>
              <w:rPr>
                <w:rFonts w:eastAsia="Calibri" w:cs="Times New Roman"/>
                <w:i w:val="0"/>
                <w:sz w:val="22"/>
                <w:szCs w:val="22"/>
              </w:rPr>
            </w:pPr>
            <w:proofErr w:type="gramStart"/>
            <w:r>
              <w:rPr>
                <w:rFonts w:asciiTheme="majorHAnsi" w:hAnsiTheme="majorHAnsi"/>
                <w:i w:val="0"/>
                <w:sz w:val="22"/>
                <w:szCs w:val="22"/>
              </w:rPr>
              <w:t>facular</w:t>
            </w:r>
            <w:proofErr w:type="gramEnd"/>
            <w:r>
              <w:rPr>
                <w:rFonts w:asciiTheme="majorHAnsi" w:hAnsiTheme="majorHAnsi"/>
                <w:i w:val="0"/>
                <w:sz w:val="22"/>
                <w:szCs w:val="22"/>
              </w:rPr>
              <w:t xml:space="preserve"> SSI contribution</w:t>
            </w:r>
          </w:p>
        </w:tc>
        <w:tc>
          <w:tcPr>
            <w:tcW w:w="1890" w:type="dxa"/>
          </w:tcPr>
          <w:p w14:paraId="7B070062" w14:textId="1D8164FF" w:rsidR="00795715" w:rsidRDefault="00B133E0" w:rsidP="00B133E0">
            <w:pPr>
              <w:pStyle w:val="CDRGuidance"/>
              <w:spacing w:before="0" w:after="0"/>
              <w:jc w:val="center"/>
              <w:rPr>
                <w:rFonts w:asciiTheme="majorHAnsi" w:hAnsiTheme="majorHAnsi"/>
                <w:i w:val="0"/>
                <w:sz w:val="22"/>
                <w:szCs w:val="22"/>
              </w:rPr>
            </w:pPr>
            <w:r>
              <w:rPr>
                <w:rFonts w:asciiTheme="majorHAnsi" w:hAnsiTheme="majorHAnsi"/>
                <w:i w:val="0"/>
                <w:sz w:val="22"/>
                <w:szCs w:val="22"/>
              </w:rPr>
              <w:t>8.16</w:t>
            </w:r>
            <w:r w:rsidR="00795715">
              <w:rPr>
                <w:rFonts w:asciiTheme="majorHAnsi" w:hAnsiTheme="majorHAnsi"/>
                <w:i w:val="0"/>
                <w:sz w:val="22"/>
                <w:szCs w:val="22"/>
              </w:rPr>
              <w:sym w:font="Symbol" w:char="F0B4"/>
            </w:r>
            <w:r w:rsidR="00795715">
              <w:rPr>
                <w:rFonts w:asciiTheme="majorHAnsi" w:hAnsiTheme="majorHAnsi"/>
                <w:i w:val="0"/>
                <w:sz w:val="22"/>
                <w:szCs w:val="22"/>
              </w:rPr>
              <w:t>10</w:t>
            </w:r>
            <w:r w:rsidR="00795715" w:rsidRPr="0016772B">
              <w:rPr>
                <w:rFonts w:asciiTheme="majorHAnsi" w:hAnsiTheme="majorHAnsi"/>
                <w:i w:val="0"/>
                <w:sz w:val="22"/>
                <w:szCs w:val="22"/>
                <w:vertAlign w:val="superscript"/>
              </w:rPr>
              <w:t>-</w:t>
            </w:r>
            <w:r>
              <w:rPr>
                <w:rFonts w:asciiTheme="majorHAnsi" w:hAnsiTheme="majorHAnsi"/>
                <w:i w:val="0"/>
                <w:sz w:val="22"/>
                <w:szCs w:val="22"/>
                <w:vertAlign w:val="superscript"/>
              </w:rPr>
              <w:t>5</w:t>
            </w:r>
            <w:r w:rsidR="00795715">
              <w:rPr>
                <w:rFonts w:asciiTheme="majorHAnsi" w:hAnsiTheme="majorHAnsi"/>
                <w:i w:val="0"/>
                <w:sz w:val="22"/>
                <w:szCs w:val="22"/>
              </w:rPr>
              <w:t xml:space="preserve"> </w:t>
            </w:r>
            <w:r w:rsidR="00795715">
              <w:rPr>
                <w:rFonts w:asciiTheme="majorHAnsi" w:hAnsiTheme="majorHAnsi"/>
                <w:i w:val="0"/>
                <w:sz w:val="22"/>
                <w:szCs w:val="22"/>
              </w:rPr>
              <w:sym w:font="Symbol" w:char="F0B1"/>
            </w:r>
            <w:r w:rsidR="00795715">
              <w:rPr>
                <w:rFonts w:asciiTheme="majorHAnsi" w:hAnsiTheme="majorHAnsi"/>
                <w:i w:val="0"/>
                <w:sz w:val="22"/>
                <w:szCs w:val="22"/>
              </w:rPr>
              <w:t xml:space="preserve"> </w:t>
            </w:r>
          </w:p>
          <w:p w14:paraId="60CC2B65" w14:textId="56A6A7B6" w:rsidR="00795715" w:rsidRDefault="0079571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c>
          <w:tcPr>
            <w:tcW w:w="1633" w:type="dxa"/>
          </w:tcPr>
          <w:p w14:paraId="4E75877F" w14:textId="403E9340" w:rsidR="00795715" w:rsidRDefault="00B133E0"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1.70</w:t>
            </w:r>
            <w:r w:rsidR="00795715">
              <w:rPr>
                <w:rFonts w:asciiTheme="majorHAnsi" w:hAnsiTheme="majorHAnsi"/>
                <w:i w:val="0"/>
                <w:sz w:val="22"/>
                <w:szCs w:val="22"/>
              </w:rPr>
              <w:sym w:font="Symbol" w:char="F0B4"/>
            </w:r>
            <w:r w:rsidR="00795715">
              <w:rPr>
                <w:rFonts w:asciiTheme="majorHAnsi" w:hAnsiTheme="majorHAnsi"/>
                <w:i w:val="0"/>
                <w:sz w:val="22"/>
                <w:szCs w:val="22"/>
              </w:rPr>
              <w:t>10</w:t>
            </w:r>
            <w:r w:rsidR="00795715" w:rsidRPr="0016772B">
              <w:rPr>
                <w:rFonts w:asciiTheme="majorHAnsi" w:hAnsiTheme="majorHAnsi"/>
                <w:i w:val="0"/>
                <w:sz w:val="22"/>
                <w:szCs w:val="22"/>
                <w:vertAlign w:val="superscript"/>
              </w:rPr>
              <w:t>-</w:t>
            </w:r>
            <w:r>
              <w:rPr>
                <w:rFonts w:asciiTheme="majorHAnsi" w:hAnsiTheme="majorHAnsi"/>
                <w:i w:val="0"/>
                <w:sz w:val="22"/>
                <w:szCs w:val="22"/>
                <w:vertAlign w:val="superscript"/>
              </w:rPr>
              <w:t>3</w:t>
            </w:r>
            <w:r w:rsidR="00795715">
              <w:rPr>
                <w:rFonts w:asciiTheme="majorHAnsi" w:hAnsiTheme="majorHAnsi"/>
                <w:i w:val="0"/>
                <w:sz w:val="22"/>
                <w:szCs w:val="22"/>
              </w:rPr>
              <w:t xml:space="preserve"> </w:t>
            </w:r>
            <w:r w:rsidR="00795715">
              <w:rPr>
                <w:rFonts w:asciiTheme="majorHAnsi" w:hAnsiTheme="majorHAnsi"/>
                <w:i w:val="0"/>
                <w:sz w:val="22"/>
                <w:szCs w:val="22"/>
              </w:rPr>
              <w:sym w:font="Symbol" w:char="F0B1"/>
            </w:r>
            <w:r w:rsidR="00795715">
              <w:rPr>
                <w:rFonts w:asciiTheme="majorHAnsi" w:hAnsiTheme="majorHAnsi"/>
                <w:i w:val="0"/>
                <w:sz w:val="22"/>
                <w:szCs w:val="22"/>
              </w:rPr>
              <w:t xml:space="preserve"> Wm</w:t>
            </w:r>
            <w:r w:rsidR="00795715" w:rsidRPr="00FC4852">
              <w:rPr>
                <w:rFonts w:asciiTheme="majorHAnsi" w:hAnsiTheme="majorHAnsi"/>
                <w:i w:val="0"/>
                <w:sz w:val="22"/>
                <w:szCs w:val="22"/>
                <w:vertAlign w:val="superscript"/>
              </w:rPr>
              <w:t>-2</w:t>
            </w:r>
          </w:p>
        </w:tc>
        <w:tc>
          <w:tcPr>
            <w:tcW w:w="1710" w:type="dxa"/>
          </w:tcPr>
          <w:p w14:paraId="197FDF4C" w14:textId="35DF579E" w:rsidR="00795715" w:rsidRDefault="00795715" w:rsidP="00B133E0">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 </w:t>
            </w:r>
            <w:r w:rsidR="00B133E0">
              <w:rPr>
                <w:rFonts w:asciiTheme="majorHAnsi" w:hAnsiTheme="majorHAnsi"/>
                <w:i w:val="0"/>
                <w:sz w:val="22"/>
                <w:szCs w:val="22"/>
              </w:rPr>
              <w:t>2.78</w:t>
            </w:r>
            <w:r w:rsidR="00B133E0">
              <w:rPr>
                <w:rFonts w:asciiTheme="majorHAnsi" w:hAnsiTheme="majorHAnsi"/>
                <w:i w:val="0"/>
                <w:sz w:val="22"/>
                <w:szCs w:val="22"/>
              </w:rPr>
              <w:sym w:font="Symbol" w:char="F0B4"/>
            </w:r>
            <w:r w:rsidR="00B133E0">
              <w:rPr>
                <w:rFonts w:asciiTheme="majorHAnsi" w:hAnsiTheme="majorHAnsi"/>
                <w:i w:val="0"/>
                <w:sz w:val="22"/>
                <w:szCs w:val="22"/>
              </w:rPr>
              <w:t>10</w:t>
            </w:r>
            <w:r w:rsidR="00B133E0" w:rsidRPr="0016772B">
              <w:rPr>
                <w:rFonts w:asciiTheme="majorHAnsi" w:hAnsiTheme="majorHAnsi"/>
                <w:i w:val="0"/>
                <w:sz w:val="22"/>
                <w:szCs w:val="22"/>
                <w:vertAlign w:val="superscript"/>
              </w:rPr>
              <w:t>-</w:t>
            </w:r>
            <w:r w:rsidR="00B133E0">
              <w:rPr>
                <w:rFonts w:asciiTheme="majorHAnsi" w:hAnsiTheme="majorHAnsi"/>
                <w:i w:val="0"/>
                <w:sz w:val="22"/>
                <w:szCs w:val="22"/>
                <w:vertAlign w:val="superscript"/>
              </w:rPr>
              <w:t>3</w:t>
            </w:r>
            <w:r w:rsidR="00B133E0">
              <w:rPr>
                <w:rFonts w:asciiTheme="majorHAnsi" w:hAnsiTheme="majorHAnsi"/>
                <w:i w:val="0"/>
                <w:sz w:val="22"/>
                <w:szCs w:val="22"/>
              </w:rPr>
              <w:t xml:space="preserve"> </w:t>
            </w:r>
            <w:r>
              <w:rPr>
                <w:rFonts w:asciiTheme="majorHAnsi" w:hAnsiTheme="majorHAnsi"/>
                <w:i w:val="0"/>
                <w:sz w:val="22"/>
                <w:szCs w:val="22"/>
              </w:rPr>
              <w:sym w:font="Symbol" w:char="F0B1"/>
            </w:r>
            <w:r>
              <w:rPr>
                <w:rFonts w:asciiTheme="majorHAnsi" w:hAnsiTheme="majorHAnsi"/>
                <w:i w:val="0"/>
                <w:sz w:val="22"/>
                <w:szCs w:val="22"/>
              </w:rPr>
              <w:t xml:space="preserve"> </w:t>
            </w:r>
          </w:p>
          <w:p w14:paraId="28C7A2C6" w14:textId="59A62E9D" w:rsidR="00795715" w:rsidRDefault="0079571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c>
          <w:tcPr>
            <w:tcW w:w="1740" w:type="dxa"/>
          </w:tcPr>
          <w:p w14:paraId="57572C3A" w14:textId="4DAF1D57" w:rsidR="00795715" w:rsidRDefault="00B133E0" w:rsidP="00B133E0">
            <w:pPr>
              <w:pStyle w:val="CDRGuidance"/>
              <w:spacing w:before="0" w:after="0"/>
              <w:jc w:val="center"/>
              <w:rPr>
                <w:rFonts w:asciiTheme="majorHAnsi" w:hAnsiTheme="majorHAnsi"/>
                <w:i w:val="0"/>
                <w:sz w:val="22"/>
                <w:szCs w:val="22"/>
              </w:rPr>
            </w:pPr>
            <w:r>
              <w:rPr>
                <w:rFonts w:asciiTheme="majorHAnsi" w:hAnsiTheme="majorHAnsi"/>
                <w:i w:val="0"/>
                <w:sz w:val="22"/>
                <w:szCs w:val="22"/>
              </w:rPr>
              <w:t>8.43</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sidR="006F2EBB">
              <w:rPr>
                <w:rFonts w:asciiTheme="majorHAnsi" w:hAnsiTheme="majorHAnsi"/>
                <w:i w:val="0"/>
                <w:sz w:val="22"/>
                <w:szCs w:val="22"/>
                <w:vertAlign w:val="superscript"/>
              </w:rPr>
              <w:t>4</w:t>
            </w:r>
            <w:r w:rsidR="00795715">
              <w:rPr>
                <w:rFonts w:asciiTheme="majorHAnsi" w:hAnsiTheme="majorHAnsi"/>
                <w:i w:val="0"/>
                <w:sz w:val="22"/>
                <w:szCs w:val="22"/>
              </w:rPr>
              <w:t xml:space="preserve"> </w:t>
            </w:r>
            <w:r w:rsidR="00795715">
              <w:rPr>
                <w:rFonts w:asciiTheme="majorHAnsi" w:hAnsiTheme="majorHAnsi"/>
                <w:i w:val="0"/>
                <w:sz w:val="22"/>
                <w:szCs w:val="22"/>
              </w:rPr>
              <w:sym w:font="Symbol" w:char="F0B1"/>
            </w:r>
            <w:r w:rsidR="00795715">
              <w:rPr>
                <w:rFonts w:asciiTheme="majorHAnsi" w:hAnsiTheme="majorHAnsi"/>
                <w:i w:val="0"/>
                <w:sz w:val="22"/>
                <w:szCs w:val="22"/>
              </w:rPr>
              <w:t xml:space="preserve"> </w:t>
            </w:r>
          </w:p>
          <w:p w14:paraId="55708A3D" w14:textId="46489C30" w:rsidR="00795715" w:rsidRDefault="0079571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r>
      <w:tr w:rsidR="00047704" w:rsidRPr="00566978" w14:paraId="3DE64485" w14:textId="59741DE6" w:rsidTr="00926DB1">
        <w:trPr>
          <w:trHeight w:val="563"/>
          <w:jc w:val="center"/>
        </w:trPr>
        <w:tc>
          <w:tcPr>
            <w:tcW w:w="2448" w:type="dxa"/>
          </w:tcPr>
          <w:p w14:paraId="6CB50298" w14:textId="77777777" w:rsidR="00047704" w:rsidRPr="00E24090" w:rsidRDefault="00047704" w:rsidP="00AF22AB">
            <w:pPr>
              <w:pStyle w:val="CDRGuidance"/>
              <w:spacing w:before="0" w:after="0"/>
              <w:jc w:val="center"/>
              <w:rPr>
                <w:rFonts w:asciiTheme="majorHAnsi" w:hAnsiTheme="majorHAnsi"/>
                <w:sz w:val="22"/>
                <w:szCs w:val="22"/>
              </w:rPr>
            </w:pPr>
            <w:proofErr w:type="spellStart"/>
            <w:proofErr w:type="gramStart"/>
            <w:r w:rsidRPr="00E24090">
              <w:rPr>
                <w:rFonts w:asciiTheme="majorHAnsi" w:hAnsiTheme="majorHAnsi"/>
                <w:sz w:val="22"/>
                <w:szCs w:val="22"/>
              </w:rPr>
              <w:t>b</w:t>
            </w:r>
            <w:r w:rsidRPr="00E24090">
              <w:rPr>
                <w:rFonts w:asciiTheme="majorHAnsi" w:hAnsiTheme="majorHAnsi"/>
                <w:sz w:val="22"/>
                <w:szCs w:val="22"/>
                <w:vertAlign w:val="subscript"/>
              </w:rPr>
              <w:t>S</w:t>
            </w:r>
            <w:proofErr w:type="spellEnd"/>
            <w:proofErr w:type="gramEnd"/>
          </w:p>
        </w:tc>
        <w:tc>
          <w:tcPr>
            <w:tcW w:w="1890" w:type="dxa"/>
          </w:tcPr>
          <w:p w14:paraId="77316B17" w14:textId="41337E4D" w:rsidR="00047704" w:rsidRPr="00085D6F" w:rsidRDefault="00FF33E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NA</w:t>
            </w:r>
          </w:p>
        </w:tc>
        <w:tc>
          <w:tcPr>
            <w:tcW w:w="1633" w:type="dxa"/>
          </w:tcPr>
          <w:p w14:paraId="4B0D6E3F" w14:textId="6F8123BD" w:rsidR="00047704" w:rsidRDefault="00FF33E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NA</w:t>
            </w:r>
          </w:p>
        </w:tc>
        <w:tc>
          <w:tcPr>
            <w:tcW w:w="1710" w:type="dxa"/>
          </w:tcPr>
          <w:p w14:paraId="0ED558B1" w14:textId="0FB8AEF8" w:rsidR="00047704" w:rsidRDefault="00205B3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-0.000535 </w:t>
            </w:r>
            <w:r>
              <w:rPr>
                <w:rFonts w:asciiTheme="majorHAnsi" w:hAnsiTheme="majorHAnsi"/>
                <w:i w:val="0"/>
                <w:sz w:val="22"/>
                <w:szCs w:val="22"/>
              </w:rPr>
              <w:sym w:font="Symbol" w:char="F0B1"/>
            </w:r>
            <w:r>
              <w:rPr>
                <w:rFonts w:asciiTheme="majorHAnsi" w:hAnsiTheme="majorHAnsi"/>
                <w:i w:val="0"/>
                <w:sz w:val="22"/>
                <w:szCs w:val="22"/>
              </w:rPr>
              <w:t xml:space="preserve"> 0.000005</w:t>
            </w:r>
          </w:p>
        </w:tc>
        <w:tc>
          <w:tcPr>
            <w:tcW w:w="1740" w:type="dxa"/>
          </w:tcPr>
          <w:p w14:paraId="56ABF54B" w14:textId="3B1D10DF" w:rsidR="00047704" w:rsidRDefault="00205B3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-0.000535 </w:t>
            </w:r>
            <w:r>
              <w:rPr>
                <w:rFonts w:asciiTheme="majorHAnsi" w:hAnsiTheme="majorHAnsi"/>
                <w:i w:val="0"/>
                <w:sz w:val="22"/>
                <w:szCs w:val="22"/>
              </w:rPr>
              <w:sym w:font="Symbol" w:char="F0B1"/>
            </w:r>
            <w:r>
              <w:rPr>
                <w:rFonts w:asciiTheme="majorHAnsi" w:hAnsiTheme="majorHAnsi"/>
                <w:i w:val="0"/>
                <w:sz w:val="22"/>
                <w:szCs w:val="22"/>
              </w:rPr>
              <w:t xml:space="preserve"> 0.000005</w:t>
            </w:r>
          </w:p>
        </w:tc>
      </w:tr>
      <w:tr w:rsidR="00610FD0" w:rsidRPr="00566978" w14:paraId="146C2EFC" w14:textId="77777777" w:rsidTr="00926DB1">
        <w:trPr>
          <w:trHeight w:val="413"/>
          <w:jc w:val="center"/>
        </w:trPr>
        <w:tc>
          <w:tcPr>
            <w:tcW w:w="2448" w:type="dxa"/>
          </w:tcPr>
          <w:p w14:paraId="3DC5A356" w14:textId="65598E99" w:rsidR="00610FD0" w:rsidRPr="00E24090" w:rsidRDefault="005C78FF" w:rsidP="00AF22AB">
            <w:pPr>
              <w:pStyle w:val="CDRGuidance"/>
              <w:spacing w:before="0" w:after="0"/>
              <w:jc w:val="center"/>
              <w:rPr>
                <w:rFonts w:asciiTheme="majorHAnsi" w:hAnsiTheme="majorHAnsi"/>
                <w:sz w:val="22"/>
                <w:szCs w:val="22"/>
              </w:rPr>
            </w:pPr>
            <m:oMathPara>
              <m:oMath>
                <m:sSubSup>
                  <m:sSubSupPr>
                    <m:ctrlPr>
                      <w:rPr>
                        <w:rFonts w:ascii="Cambria Math" w:hAnsi="Cambria Math"/>
                      </w:rPr>
                    </m:ctrlPr>
                  </m:sSubSupPr>
                  <m:e>
                    <m:r>
                      <w:rPr>
                        <w:rFonts w:ascii="Cambria Math" w:hAnsi="Cambria Math"/>
                      </w:rPr>
                      <m:t>b</m:t>
                    </m:r>
                  </m:e>
                  <m:sub>
                    <m:r>
                      <w:rPr>
                        <w:rFonts w:ascii="Cambria Math" w:hAnsi="Cambria Math"/>
                      </w:rPr>
                      <m:t>S</m:t>
                    </m:r>
                  </m:sub>
                  <m:sup>
                    <m:r>
                      <w:rPr>
                        <w:rFonts w:ascii="Cambria Math" w:hAnsi="Cambria Math"/>
                      </w:rPr>
                      <m:t>detrend</m:t>
                    </m:r>
                  </m:sup>
                </m:sSubSup>
              </m:oMath>
            </m:oMathPara>
          </w:p>
        </w:tc>
        <w:tc>
          <w:tcPr>
            <w:tcW w:w="1890" w:type="dxa"/>
          </w:tcPr>
          <w:p w14:paraId="6217EA90" w14:textId="48450CB6" w:rsidR="00610FD0" w:rsidRDefault="00FF33E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NA</w:t>
            </w:r>
          </w:p>
        </w:tc>
        <w:tc>
          <w:tcPr>
            <w:tcW w:w="1633" w:type="dxa"/>
          </w:tcPr>
          <w:p w14:paraId="4A8E8BBA" w14:textId="1C05701F" w:rsidR="00610FD0" w:rsidRDefault="00FF33E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NA</w:t>
            </w:r>
          </w:p>
        </w:tc>
        <w:tc>
          <w:tcPr>
            <w:tcW w:w="1710" w:type="dxa"/>
          </w:tcPr>
          <w:p w14:paraId="59932A3F" w14:textId="3288F286" w:rsidR="00610FD0" w:rsidRDefault="0080457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-0.000504</w:t>
            </w:r>
            <w:r w:rsidR="00205B34">
              <w:rPr>
                <w:rFonts w:asciiTheme="majorHAnsi" w:hAnsiTheme="majorHAnsi"/>
                <w:i w:val="0"/>
                <w:sz w:val="22"/>
                <w:szCs w:val="22"/>
              </w:rPr>
              <w:t xml:space="preserve"> </w:t>
            </w:r>
            <w:r w:rsidR="00205B34">
              <w:rPr>
                <w:rFonts w:asciiTheme="majorHAnsi" w:hAnsiTheme="majorHAnsi"/>
                <w:i w:val="0"/>
                <w:sz w:val="22"/>
                <w:szCs w:val="22"/>
              </w:rPr>
              <w:sym w:font="Symbol" w:char="F0B1"/>
            </w:r>
            <w:r w:rsidR="00205B34">
              <w:rPr>
                <w:rFonts w:asciiTheme="majorHAnsi" w:hAnsiTheme="majorHAnsi"/>
                <w:i w:val="0"/>
                <w:sz w:val="22"/>
                <w:szCs w:val="22"/>
              </w:rPr>
              <w:t xml:space="preserve"> 0.000005</w:t>
            </w:r>
          </w:p>
        </w:tc>
        <w:tc>
          <w:tcPr>
            <w:tcW w:w="1740" w:type="dxa"/>
          </w:tcPr>
          <w:p w14:paraId="7DC89E41" w14:textId="2E9B6380" w:rsidR="00610FD0" w:rsidRDefault="0080457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-0.000504</w:t>
            </w:r>
            <w:r w:rsidR="00205B34">
              <w:rPr>
                <w:rFonts w:asciiTheme="majorHAnsi" w:hAnsiTheme="majorHAnsi"/>
                <w:i w:val="0"/>
                <w:sz w:val="22"/>
                <w:szCs w:val="22"/>
              </w:rPr>
              <w:t xml:space="preserve"> </w:t>
            </w:r>
            <w:r w:rsidR="00205B34">
              <w:rPr>
                <w:rFonts w:asciiTheme="majorHAnsi" w:hAnsiTheme="majorHAnsi"/>
                <w:i w:val="0"/>
                <w:sz w:val="22"/>
                <w:szCs w:val="22"/>
              </w:rPr>
              <w:sym w:font="Symbol" w:char="F0B1"/>
            </w:r>
            <w:r w:rsidR="00205B34">
              <w:rPr>
                <w:rFonts w:asciiTheme="majorHAnsi" w:hAnsiTheme="majorHAnsi"/>
                <w:i w:val="0"/>
                <w:sz w:val="22"/>
                <w:szCs w:val="22"/>
              </w:rPr>
              <w:t xml:space="preserve"> 0.000005</w:t>
            </w:r>
          </w:p>
        </w:tc>
      </w:tr>
      <w:tr w:rsidR="00610FD0" w:rsidRPr="00566978" w14:paraId="71D1E7B3" w14:textId="77777777" w:rsidTr="00926DB1">
        <w:trPr>
          <w:trHeight w:val="440"/>
          <w:jc w:val="center"/>
        </w:trPr>
        <w:tc>
          <w:tcPr>
            <w:tcW w:w="2448" w:type="dxa"/>
          </w:tcPr>
          <w:p w14:paraId="52252EAB" w14:textId="6D4DA18E" w:rsidR="00610FD0" w:rsidRPr="00E24090" w:rsidRDefault="005C78FF" w:rsidP="00AF22AB">
            <w:pPr>
              <w:pStyle w:val="CDRGuidance"/>
              <w:spacing w:before="0" w:after="0"/>
              <w:jc w:val="center"/>
              <w:rPr>
                <w:rFonts w:asciiTheme="majorHAnsi" w:hAnsiTheme="majorHAnsi"/>
                <w:sz w:val="22"/>
                <w:szCs w:val="22"/>
              </w:rPr>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detrend</m:t>
                    </m:r>
                  </m:sup>
                </m:sSubSup>
              </m:oMath>
            </m:oMathPara>
          </w:p>
        </w:tc>
        <w:tc>
          <w:tcPr>
            <w:tcW w:w="1890" w:type="dxa"/>
          </w:tcPr>
          <w:p w14:paraId="777C4217" w14:textId="3E00E072" w:rsidR="00610FD0"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4</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10</w:t>
            </w:r>
            <w:r>
              <w:rPr>
                <w:rFonts w:asciiTheme="majorHAnsi" w:hAnsiTheme="majorHAnsi"/>
                <w:i w:val="0"/>
                <w:sz w:val="22"/>
                <w:szCs w:val="22"/>
              </w:rPr>
              <w:sym w:font="Symbol" w:char="F0B1"/>
            </w:r>
            <w:r>
              <w:rPr>
                <w:rFonts w:asciiTheme="majorHAnsi" w:hAnsiTheme="majorHAnsi"/>
                <w:i w:val="0"/>
                <w:sz w:val="22"/>
                <w:szCs w:val="22"/>
              </w:rPr>
              <w:t>10</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11</w:t>
            </w:r>
          </w:p>
        </w:tc>
        <w:tc>
          <w:tcPr>
            <w:tcW w:w="1633" w:type="dxa"/>
          </w:tcPr>
          <w:p w14:paraId="750062BD" w14:textId="71F579EB" w:rsidR="00610FD0"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-3</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8</w:t>
            </w:r>
            <w:r>
              <w:rPr>
                <w:rFonts w:asciiTheme="majorHAnsi" w:hAnsiTheme="majorHAnsi"/>
                <w:i w:val="0"/>
                <w:sz w:val="22"/>
                <w:szCs w:val="22"/>
              </w:rPr>
              <w:sym w:font="Symbol" w:char="F0B1"/>
            </w:r>
            <w:r>
              <w:rPr>
                <w:rFonts w:asciiTheme="majorHAnsi" w:hAnsiTheme="majorHAnsi"/>
                <w:i w:val="0"/>
                <w:sz w:val="22"/>
                <w:szCs w:val="22"/>
              </w:rPr>
              <w:t>3</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9</w:t>
            </w:r>
          </w:p>
        </w:tc>
        <w:tc>
          <w:tcPr>
            <w:tcW w:w="1710" w:type="dxa"/>
          </w:tcPr>
          <w:p w14:paraId="2AD8EC90" w14:textId="7DA2334E" w:rsidR="00610FD0"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-9</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7</w:t>
            </w:r>
            <w:r>
              <w:rPr>
                <w:rFonts w:asciiTheme="majorHAnsi" w:hAnsiTheme="majorHAnsi"/>
                <w:i w:val="0"/>
                <w:sz w:val="22"/>
                <w:szCs w:val="22"/>
              </w:rPr>
              <w:sym w:font="Symbol" w:char="F0B1"/>
            </w:r>
            <w:r w:rsidR="00FF33EF">
              <w:rPr>
                <w:rFonts w:asciiTheme="majorHAnsi" w:hAnsiTheme="majorHAnsi"/>
                <w:i w:val="0"/>
                <w:sz w:val="22"/>
                <w:szCs w:val="22"/>
              </w:rPr>
              <w:t>2</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sidR="00FF33EF">
              <w:rPr>
                <w:rFonts w:asciiTheme="majorHAnsi" w:hAnsiTheme="majorHAnsi"/>
                <w:i w:val="0"/>
                <w:sz w:val="22"/>
                <w:szCs w:val="22"/>
                <w:vertAlign w:val="superscript"/>
              </w:rPr>
              <w:t>8</w:t>
            </w:r>
          </w:p>
        </w:tc>
        <w:tc>
          <w:tcPr>
            <w:tcW w:w="1740" w:type="dxa"/>
          </w:tcPr>
          <w:p w14:paraId="5EF82C8C" w14:textId="05419D12" w:rsidR="00610FD0" w:rsidRDefault="00FF33E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-1.8</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7</w:t>
            </w:r>
            <w:r>
              <w:rPr>
                <w:rFonts w:asciiTheme="majorHAnsi" w:hAnsiTheme="majorHAnsi"/>
                <w:i w:val="0"/>
                <w:sz w:val="22"/>
                <w:szCs w:val="22"/>
              </w:rPr>
              <w:sym w:font="Symbol" w:char="F0B1"/>
            </w:r>
            <w:r>
              <w:rPr>
                <w:rFonts w:asciiTheme="majorHAnsi" w:hAnsiTheme="majorHAnsi"/>
                <w:i w:val="0"/>
                <w:sz w:val="22"/>
                <w:szCs w:val="22"/>
              </w:rPr>
              <w:t>5</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9</w:t>
            </w:r>
          </w:p>
        </w:tc>
      </w:tr>
      <w:tr w:rsidR="00610FD0" w:rsidRPr="00566978" w14:paraId="62344EAB" w14:textId="77777777" w:rsidTr="00926DB1">
        <w:trPr>
          <w:trHeight w:val="563"/>
          <w:jc w:val="center"/>
        </w:trPr>
        <w:tc>
          <w:tcPr>
            <w:tcW w:w="2448" w:type="dxa"/>
          </w:tcPr>
          <w:p w14:paraId="14879AE1" w14:textId="218062DF" w:rsidR="00610FD0" w:rsidRDefault="00610FD0" w:rsidP="00AF22AB">
            <w:pPr>
              <w:pStyle w:val="CDRGuidance"/>
              <w:spacing w:before="0" w:after="0"/>
              <w:jc w:val="center"/>
              <w:rPr>
                <w:rFonts w:eastAsia="Calibri" w:cs="Times New Roman"/>
                <w:vertAlign w:val="subscript"/>
              </w:rPr>
            </w:pPr>
            <w:proofErr w:type="spellStart"/>
            <w:proofErr w:type="gramStart"/>
            <w:r w:rsidRPr="000163C9">
              <w:rPr>
                <w:rFonts w:eastAsia="Calibri" w:cs="Times New Roman"/>
              </w:rPr>
              <w:t>d</w:t>
            </w:r>
            <w:r>
              <w:rPr>
                <w:rFonts w:eastAsia="Calibri" w:cs="Times New Roman"/>
                <w:vertAlign w:val="subscript"/>
              </w:rPr>
              <w:t>S</w:t>
            </w:r>
            <w:proofErr w:type="spellEnd"/>
            <w:proofErr w:type="gramEnd"/>
          </w:p>
          <w:p w14:paraId="74642083" w14:textId="07366831" w:rsidR="00610FD0" w:rsidRPr="00610FD0" w:rsidRDefault="00610FD0" w:rsidP="00AF22AB">
            <w:pPr>
              <w:pStyle w:val="CDRGuidance"/>
              <w:spacing w:before="0" w:after="0"/>
              <w:jc w:val="center"/>
              <w:rPr>
                <w:rFonts w:asciiTheme="majorHAnsi" w:hAnsiTheme="majorHAnsi"/>
                <w:i w:val="0"/>
                <w:sz w:val="22"/>
                <w:szCs w:val="22"/>
              </w:rPr>
            </w:pPr>
            <w:proofErr w:type="gramStart"/>
            <w:r w:rsidRPr="00610FD0">
              <w:rPr>
                <w:rFonts w:eastAsia="Calibri" w:cs="Times New Roman"/>
                <w:i w:val="0"/>
              </w:rPr>
              <w:t>sunspot</w:t>
            </w:r>
            <w:proofErr w:type="gramEnd"/>
            <w:r w:rsidRPr="00610FD0">
              <w:rPr>
                <w:rFonts w:eastAsia="Calibri" w:cs="Times New Roman"/>
                <w:i w:val="0"/>
              </w:rPr>
              <w:t xml:space="preserve"> index scalar</w:t>
            </w:r>
          </w:p>
        </w:tc>
        <w:tc>
          <w:tcPr>
            <w:tcW w:w="1890" w:type="dxa"/>
          </w:tcPr>
          <w:p w14:paraId="40402B77" w14:textId="77777777" w:rsidR="00610FD0" w:rsidRDefault="00610FD0" w:rsidP="00AF22AB">
            <w:pPr>
              <w:pStyle w:val="CDRGuidance"/>
              <w:spacing w:before="0" w:after="0"/>
              <w:jc w:val="center"/>
              <w:rPr>
                <w:rFonts w:asciiTheme="majorHAnsi" w:hAnsiTheme="majorHAnsi"/>
                <w:i w:val="0"/>
                <w:sz w:val="22"/>
                <w:szCs w:val="22"/>
              </w:rPr>
            </w:pPr>
          </w:p>
        </w:tc>
        <w:tc>
          <w:tcPr>
            <w:tcW w:w="1633" w:type="dxa"/>
          </w:tcPr>
          <w:p w14:paraId="78D04107" w14:textId="77777777" w:rsidR="00610FD0" w:rsidRDefault="00610FD0" w:rsidP="00AF22AB">
            <w:pPr>
              <w:pStyle w:val="CDRGuidance"/>
              <w:spacing w:before="0" w:after="0"/>
              <w:jc w:val="center"/>
              <w:rPr>
                <w:rFonts w:asciiTheme="majorHAnsi" w:hAnsiTheme="majorHAnsi"/>
                <w:i w:val="0"/>
                <w:sz w:val="22"/>
                <w:szCs w:val="22"/>
              </w:rPr>
            </w:pPr>
          </w:p>
        </w:tc>
        <w:tc>
          <w:tcPr>
            <w:tcW w:w="1710" w:type="dxa"/>
          </w:tcPr>
          <w:p w14:paraId="685BB0B6" w14:textId="77777777" w:rsidR="00610FD0" w:rsidRDefault="00610FD0" w:rsidP="00AF22AB">
            <w:pPr>
              <w:pStyle w:val="CDRGuidance"/>
              <w:spacing w:before="0" w:after="0"/>
              <w:jc w:val="center"/>
              <w:rPr>
                <w:rFonts w:asciiTheme="majorHAnsi" w:hAnsiTheme="majorHAnsi"/>
                <w:i w:val="0"/>
                <w:sz w:val="22"/>
                <w:szCs w:val="22"/>
              </w:rPr>
            </w:pPr>
          </w:p>
        </w:tc>
        <w:tc>
          <w:tcPr>
            <w:tcW w:w="1740" w:type="dxa"/>
          </w:tcPr>
          <w:p w14:paraId="20972A09" w14:textId="77777777" w:rsidR="00610FD0" w:rsidRDefault="00610FD0" w:rsidP="00AF22AB">
            <w:pPr>
              <w:pStyle w:val="CDRGuidance"/>
              <w:spacing w:before="0" w:after="0"/>
              <w:jc w:val="center"/>
              <w:rPr>
                <w:rFonts w:asciiTheme="majorHAnsi" w:hAnsiTheme="majorHAnsi"/>
                <w:i w:val="0"/>
                <w:sz w:val="22"/>
                <w:szCs w:val="22"/>
              </w:rPr>
            </w:pPr>
          </w:p>
        </w:tc>
      </w:tr>
      <w:tr w:rsidR="00610FD0" w:rsidRPr="00566978" w14:paraId="37875B71" w14:textId="1DEE17F0" w:rsidTr="00926DB1">
        <w:trPr>
          <w:trHeight w:val="563"/>
          <w:jc w:val="center"/>
        </w:trPr>
        <w:tc>
          <w:tcPr>
            <w:tcW w:w="2448" w:type="dxa"/>
          </w:tcPr>
          <w:p w14:paraId="08C5388F" w14:textId="505F0738" w:rsidR="00610FD0" w:rsidRDefault="00610FD0" w:rsidP="00AF22AB">
            <w:pPr>
              <w:pStyle w:val="CDRGuidance"/>
              <w:spacing w:before="0" w:after="0"/>
              <w:jc w:val="center"/>
              <w:rPr>
                <w:rFonts w:eastAsia="Calibri" w:cs="Times New Roman"/>
                <w:vertAlign w:val="subscript"/>
              </w:rPr>
            </w:pPr>
            <w:proofErr w:type="spellStart"/>
            <w:proofErr w:type="gramStart"/>
            <w:r>
              <w:rPr>
                <w:rFonts w:eastAsia="Calibri" w:cs="Times New Roman"/>
              </w:rPr>
              <w:t>e</w:t>
            </w:r>
            <w:r>
              <w:rPr>
                <w:rFonts w:eastAsia="Calibri" w:cs="Times New Roman"/>
                <w:vertAlign w:val="subscript"/>
              </w:rPr>
              <w:t>S</w:t>
            </w:r>
            <w:proofErr w:type="spellEnd"/>
            <w:proofErr w:type="gramEnd"/>
          </w:p>
          <w:p w14:paraId="2AB9100C" w14:textId="167EADF6" w:rsidR="00610FD0" w:rsidRPr="00610FD0" w:rsidRDefault="00610FD0" w:rsidP="00AF22AB">
            <w:pPr>
              <w:pStyle w:val="CDRGuidance"/>
              <w:spacing w:before="0" w:after="0"/>
              <w:jc w:val="center"/>
              <w:rPr>
                <w:rFonts w:asciiTheme="majorHAnsi" w:hAnsiTheme="majorHAnsi"/>
                <w:i w:val="0"/>
                <w:sz w:val="22"/>
                <w:szCs w:val="22"/>
              </w:rPr>
            </w:pPr>
            <w:proofErr w:type="gramStart"/>
            <w:r w:rsidRPr="00610FD0">
              <w:rPr>
                <w:rFonts w:eastAsia="Calibri" w:cs="Times New Roman"/>
                <w:i w:val="0"/>
              </w:rPr>
              <w:t>sunspot</w:t>
            </w:r>
            <w:proofErr w:type="gramEnd"/>
            <w:r w:rsidRPr="00610FD0">
              <w:rPr>
                <w:rFonts w:eastAsia="Calibri" w:cs="Times New Roman"/>
                <w:i w:val="0"/>
              </w:rPr>
              <w:t xml:space="preserve"> index scalar</w:t>
            </w:r>
          </w:p>
        </w:tc>
        <w:tc>
          <w:tcPr>
            <w:tcW w:w="1890" w:type="dxa"/>
          </w:tcPr>
          <w:p w14:paraId="18A97201" w14:textId="4CDF192A" w:rsidR="00610FD0" w:rsidRPr="00085D6F" w:rsidRDefault="00610FD0" w:rsidP="00AF22AB">
            <w:pPr>
              <w:pStyle w:val="CDRGuidance"/>
              <w:spacing w:before="0" w:after="0"/>
              <w:jc w:val="center"/>
              <w:rPr>
                <w:rFonts w:asciiTheme="majorHAnsi" w:hAnsiTheme="majorHAnsi"/>
                <w:i w:val="0"/>
                <w:sz w:val="22"/>
                <w:szCs w:val="22"/>
              </w:rPr>
            </w:pPr>
          </w:p>
        </w:tc>
        <w:tc>
          <w:tcPr>
            <w:tcW w:w="1633" w:type="dxa"/>
          </w:tcPr>
          <w:p w14:paraId="2DF00F5C" w14:textId="25D549D5" w:rsidR="00610FD0" w:rsidRDefault="00610FD0" w:rsidP="00AF22AB">
            <w:pPr>
              <w:pStyle w:val="CDRGuidance"/>
              <w:spacing w:before="0" w:after="0"/>
              <w:jc w:val="center"/>
              <w:rPr>
                <w:rFonts w:asciiTheme="majorHAnsi" w:hAnsiTheme="majorHAnsi"/>
                <w:i w:val="0"/>
                <w:sz w:val="22"/>
                <w:szCs w:val="22"/>
              </w:rPr>
            </w:pPr>
          </w:p>
        </w:tc>
        <w:tc>
          <w:tcPr>
            <w:tcW w:w="1710" w:type="dxa"/>
          </w:tcPr>
          <w:p w14:paraId="189FC4E2" w14:textId="027E4799" w:rsidR="00610FD0" w:rsidRDefault="00610FD0" w:rsidP="00AF22AB">
            <w:pPr>
              <w:pStyle w:val="CDRGuidance"/>
              <w:spacing w:before="0" w:after="0"/>
              <w:jc w:val="center"/>
              <w:rPr>
                <w:rFonts w:asciiTheme="majorHAnsi" w:hAnsiTheme="majorHAnsi"/>
                <w:i w:val="0"/>
                <w:sz w:val="22"/>
                <w:szCs w:val="22"/>
              </w:rPr>
            </w:pPr>
          </w:p>
        </w:tc>
        <w:tc>
          <w:tcPr>
            <w:tcW w:w="1740" w:type="dxa"/>
          </w:tcPr>
          <w:p w14:paraId="521915EC" w14:textId="418D7C8B" w:rsidR="00610FD0" w:rsidRDefault="00610FD0" w:rsidP="00AF22AB">
            <w:pPr>
              <w:pStyle w:val="CDRGuidance"/>
              <w:spacing w:before="0" w:after="0"/>
              <w:jc w:val="center"/>
              <w:rPr>
                <w:rFonts w:asciiTheme="majorHAnsi" w:hAnsiTheme="majorHAnsi"/>
                <w:i w:val="0"/>
                <w:sz w:val="22"/>
                <w:szCs w:val="22"/>
              </w:rPr>
            </w:pPr>
          </w:p>
        </w:tc>
      </w:tr>
      <w:tr w:rsidR="00610FD0" w:rsidRPr="00566978" w14:paraId="18573376" w14:textId="276AE05E" w:rsidTr="00926DB1">
        <w:trPr>
          <w:trHeight w:val="563"/>
          <w:jc w:val="center"/>
        </w:trPr>
        <w:tc>
          <w:tcPr>
            <w:tcW w:w="2448" w:type="dxa"/>
          </w:tcPr>
          <w:p w14:paraId="5032B58B" w14:textId="678FB3F0" w:rsidR="00610FD0" w:rsidRPr="000163C9" w:rsidRDefault="00610FD0" w:rsidP="00AF22AB">
            <w:pPr>
              <w:pStyle w:val="CDRGuidance"/>
              <w:spacing w:before="0" w:after="0"/>
              <w:jc w:val="center"/>
              <w:rPr>
                <w:rFonts w:eastAsia="Calibri" w:cs="Times New Roman"/>
                <w:i w:val="0"/>
              </w:rPr>
            </w:pPr>
            <m:oMathPara>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d>
                  <m:dPr>
                    <m:ctrlPr>
                      <w:rPr>
                        <w:rFonts w:ascii="Cambria Math" w:hAnsi="Cambria Math"/>
                      </w:rPr>
                    </m:ctrlPr>
                  </m:dPr>
                  <m:e>
                    <m:r>
                      <w:rPr>
                        <w:rFonts w:ascii="Cambria Math" w:hAnsi="Cambria Math"/>
                      </w:rPr>
                      <m:t>λ,t</m:t>
                    </m:r>
                  </m:e>
                </m:d>
              </m:oMath>
            </m:oMathPara>
          </w:p>
          <w:p w14:paraId="4D2BD73E" w14:textId="4A6CE77B" w:rsidR="00610FD0" w:rsidRDefault="00610FD0" w:rsidP="00AF22AB">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sunspot</w:t>
            </w:r>
            <w:proofErr w:type="gramEnd"/>
            <w:r>
              <w:rPr>
                <w:rFonts w:asciiTheme="majorHAnsi" w:hAnsiTheme="majorHAnsi"/>
                <w:i w:val="0"/>
                <w:sz w:val="22"/>
                <w:szCs w:val="22"/>
              </w:rPr>
              <w:t xml:space="preserve"> SSI contribution</w:t>
            </w:r>
          </w:p>
        </w:tc>
        <w:tc>
          <w:tcPr>
            <w:tcW w:w="1890" w:type="dxa"/>
          </w:tcPr>
          <w:p w14:paraId="01986EED" w14:textId="77777777" w:rsidR="00795715" w:rsidRDefault="00795715" w:rsidP="00795715">
            <w:pPr>
              <w:pStyle w:val="CDRGuidance"/>
              <w:spacing w:before="0" w:after="0"/>
              <w:jc w:val="center"/>
              <w:rPr>
                <w:rFonts w:asciiTheme="majorHAnsi" w:hAnsiTheme="majorHAnsi"/>
                <w:i w:val="0"/>
                <w:sz w:val="22"/>
                <w:szCs w:val="22"/>
              </w:rPr>
            </w:pPr>
            <w:r>
              <w:rPr>
                <w:rFonts w:asciiTheme="majorHAnsi" w:hAnsiTheme="majorHAnsi"/>
                <w:i w:val="0"/>
                <w:sz w:val="22"/>
                <w:szCs w:val="22"/>
              </w:rPr>
              <w:t>4.17</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6</w:t>
            </w:r>
            <w:r w:rsidR="00610FD0">
              <w:rPr>
                <w:rFonts w:asciiTheme="majorHAnsi" w:hAnsiTheme="majorHAnsi"/>
                <w:i w:val="0"/>
                <w:sz w:val="22"/>
                <w:szCs w:val="22"/>
              </w:rPr>
              <w:t xml:space="preserve"> </w:t>
            </w:r>
            <w:r w:rsidR="00610FD0">
              <w:rPr>
                <w:rFonts w:asciiTheme="majorHAnsi" w:hAnsiTheme="majorHAnsi"/>
                <w:i w:val="0"/>
                <w:sz w:val="22"/>
                <w:szCs w:val="22"/>
              </w:rPr>
              <w:sym w:font="Symbol" w:char="F0B1"/>
            </w:r>
            <w:r w:rsidR="00610FD0">
              <w:rPr>
                <w:rFonts w:asciiTheme="majorHAnsi" w:hAnsiTheme="majorHAnsi"/>
                <w:i w:val="0"/>
                <w:sz w:val="22"/>
                <w:szCs w:val="22"/>
              </w:rPr>
              <w:t xml:space="preserve"> </w:t>
            </w:r>
          </w:p>
          <w:p w14:paraId="25ED36AC" w14:textId="4FE42DA6" w:rsidR="00610FD0" w:rsidRDefault="00610FD0" w:rsidP="00795715">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c>
          <w:tcPr>
            <w:tcW w:w="1633" w:type="dxa"/>
          </w:tcPr>
          <w:p w14:paraId="649EE45B" w14:textId="3D06C871" w:rsidR="00610FD0" w:rsidRDefault="0079571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-3.41</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4</w:t>
            </w:r>
            <w:r>
              <w:rPr>
                <w:rFonts w:asciiTheme="majorHAnsi" w:hAnsiTheme="majorHAnsi"/>
                <w:i w:val="0"/>
                <w:sz w:val="22"/>
                <w:szCs w:val="22"/>
              </w:rPr>
              <w:t xml:space="preserve"> </w:t>
            </w:r>
            <w:r>
              <w:rPr>
                <w:rFonts w:asciiTheme="majorHAnsi" w:hAnsiTheme="majorHAnsi"/>
                <w:i w:val="0"/>
                <w:sz w:val="22"/>
                <w:szCs w:val="22"/>
              </w:rPr>
              <w:sym w:font="Symbol" w:char="F0B1"/>
            </w:r>
            <w:r>
              <w:rPr>
                <w:rFonts w:asciiTheme="majorHAnsi" w:hAnsiTheme="majorHAnsi"/>
                <w:i w:val="0"/>
                <w:sz w:val="22"/>
                <w:szCs w:val="22"/>
              </w:rPr>
              <w:t xml:space="preserve"> Wm</w:t>
            </w:r>
            <w:r w:rsidRPr="00FC4852">
              <w:rPr>
                <w:rFonts w:asciiTheme="majorHAnsi" w:hAnsiTheme="majorHAnsi"/>
                <w:i w:val="0"/>
                <w:sz w:val="22"/>
                <w:szCs w:val="22"/>
                <w:vertAlign w:val="superscript"/>
              </w:rPr>
              <w:t>-2</w:t>
            </w:r>
          </w:p>
        </w:tc>
        <w:tc>
          <w:tcPr>
            <w:tcW w:w="1710" w:type="dxa"/>
          </w:tcPr>
          <w:p w14:paraId="66C7FDCB" w14:textId="77777777" w:rsidR="00795715" w:rsidRDefault="0079571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-0.0112 </w:t>
            </w:r>
            <w:r>
              <w:rPr>
                <w:rFonts w:asciiTheme="majorHAnsi" w:hAnsiTheme="majorHAnsi"/>
                <w:i w:val="0"/>
                <w:sz w:val="22"/>
                <w:szCs w:val="22"/>
              </w:rPr>
              <w:sym w:font="Symbol" w:char="F0B1"/>
            </w:r>
            <w:r>
              <w:rPr>
                <w:rFonts w:asciiTheme="majorHAnsi" w:hAnsiTheme="majorHAnsi"/>
                <w:i w:val="0"/>
                <w:sz w:val="22"/>
                <w:szCs w:val="22"/>
              </w:rPr>
              <w:t xml:space="preserve"> </w:t>
            </w:r>
          </w:p>
          <w:p w14:paraId="6CC66D42" w14:textId="216051CE" w:rsidR="00610FD0" w:rsidRDefault="0079571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c>
          <w:tcPr>
            <w:tcW w:w="1740" w:type="dxa"/>
          </w:tcPr>
          <w:p w14:paraId="6BA41896" w14:textId="298A85BE" w:rsidR="00795715" w:rsidRDefault="00795715" w:rsidP="00795715">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-0.021 </w:t>
            </w:r>
            <w:r>
              <w:rPr>
                <w:rFonts w:asciiTheme="majorHAnsi" w:hAnsiTheme="majorHAnsi"/>
                <w:i w:val="0"/>
                <w:sz w:val="22"/>
                <w:szCs w:val="22"/>
              </w:rPr>
              <w:sym w:font="Symbol" w:char="F0B1"/>
            </w:r>
            <w:r>
              <w:rPr>
                <w:rFonts w:asciiTheme="majorHAnsi" w:hAnsiTheme="majorHAnsi"/>
                <w:i w:val="0"/>
                <w:sz w:val="22"/>
                <w:szCs w:val="22"/>
              </w:rPr>
              <w:t xml:space="preserve"> </w:t>
            </w:r>
          </w:p>
          <w:p w14:paraId="4A2E43A0" w14:textId="115013E7" w:rsidR="00610FD0" w:rsidRDefault="00795715" w:rsidP="00795715">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r>
      <w:tr w:rsidR="00610FD0" w:rsidRPr="00566978" w14:paraId="6563B669" w14:textId="6BE523EB" w:rsidTr="00926DB1">
        <w:trPr>
          <w:trHeight w:val="563"/>
          <w:jc w:val="center"/>
        </w:trPr>
        <w:tc>
          <w:tcPr>
            <w:tcW w:w="2448" w:type="dxa"/>
          </w:tcPr>
          <w:p w14:paraId="645DFA93" w14:textId="7A4AD410" w:rsidR="00610FD0" w:rsidRPr="00E24090" w:rsidRDefault="00610FD0" w:rsidP="00AF22AB">
            <w:pPr>
              <w:pStyle w:val="CDRGuidance"/>
              <w:spacing w:before="0" w:after="0"/>
              <w:jc w:val="center"/>
              <w:rPr>
                <w:rFonts w:asciiTheme="majorHAnsi" w:hAnsiTheme="majorHAnsi"/>
                <w:sz w:val="22"/>
                <w:szCs w:val="22"/>
                <w:vertAlign w:val="subscript"/>
              </w:rPr>
            </w:pPr>
            <w:proofErr w:type="gramStart"/>
            <w:r w:rsidRPr="00E24090">
              <w:rPr>
                <w:rFonts w:asciiTheme="majorHAnsi" w:hAnsiTheme="majorHAnsi"/>
                <w:sz w:val="22"/>
                <w:szCs w:val="22"/>
              </w:rPr>
              <w:t>I(</w:t>
            </w:r>
            <w:proofErr w:type="gramEnd"/>
            <w:r w:rsidRPr="00E24090">
              <w:rPr>
                <w:rFonts w:asciiTheme="majorHAnsi" w:hAnsiTheme="majorHAnsi"/>
                <w:sz w:val="22"/>
                <w:szCs w:val="22"/>
              </w:rPr>
              <w:sym w:font="Symbol" w:char="F06C"/>
            </w:r>
            <w:r w:rsidRPr="00E24090">
              <w:rPr>
                <w:rFonts w:asciiTheme="majorHAnsi" w:hAnsiTheme="majorHAnsi"/>
                <w:sz w:val="22"/>
                <w:szCs w:val="22"/>
              </w:rPr>
              <w:t>,t) - I</w:t>
            </w:r>
            <w:r w:rsidRPr="00E24090">
              <w:rPr>
                <w:rFonts w:asciiTheme="majorHAnsi" w:hAnsiTheme="majorHAnsi"/>
                <w:sz w:val="22"/>
                <w:szCs w:val="22"/>
                <w:vertAlign w:val="subscript"/>
              </w:rPr>
              <w:t>Q</w:t>
            </w:r>
            <w:r w:rsidRPr="00E24090">
              <w:rPr>
                <w:rFonts w:asciiTheme="majorHAnsi" w:hAnsiTheme="majorHAnsi"/>
                <w:sz w:val="22"/>
                <w:szCs w:val="22"/>
              </w:rPr>
              <w:t>(</w:t>
            </w:r>
            <w:r w:rsidRPr="00E24090">
              <w:rPr>
                <w:rFonts w:asciiTheme="majorHAnsi" w:hAnsiTheme="majorHAnsi"/>
                <w:sz w:val="22"/>
                <w:szCs w:val="22"/>
              </w:rPr>
              <w:sym w:font="Symbol" w:char="F06C"/>
            </w:r>
            <w:r w:rsidRPr="00E24090">
              <w:rPr>
                <w:rFonts w:asciiTheme="majorHAnsi" w:hAnsiTheme="majorHAnsi"/>
                <w:sz w:val="22"/>
                <w:szCs w:val="22"/>
              </w:rPr>
              <w:t>)</w:t>
            </w:r>
            <w:r w:rsidRPr="00E24090">
              <w:rPr>
                <w:rFonts w:asciiTheme="majorHAnsi" w:hAnsiTheme="majorHAnsi"/>
                <w:sz w:val="22"/>
                <w:szCs w:val="22"/>
                <w:vertAlign w:val="subscript"/>
              </w:rPr>
              <w:t xml:space="preserve">  </w:t>
            </w:r>
          </w:p>
          <w:p w14:paraId="0462C8E6" w14:textId="669E992F" w:rsidR="00610FD0" w:rsidRPr="00275EA1" w:rsidRDefault="00610FD0" w:rsidP="00AF22AB">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net</w:t>
            </w:r>
            <w:proofErr w:type="gramEnd"/>
            <w:r>
              <w:rPr>
                <w:rFonts w:asciiTheme="majorHAnsi" w:hAnsiTheme="majorHAnsi"/>
                <w:i w:val="0"/>
                <w:sz w:val="22"/>
                <w:szCs w:val="22"/>
              </w:rPr>
              <w:t xml:space="preserve"> SSI change relative to quiet sun</w:t>
            </w:r>
          </w:p>
        </w:tc>
        <w:tc>
          <w:tcPr>
            <w:tcW w:w="1890" w:type="dxa"/>
          </w:tcPr>
          <w:p w14:paraId="5CC1DDD2" w14:textId="7A66239C" w:rsidR="00610FD0" w:rsidRDefault="00610FD0"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t>
            </w:r>
            <w:proofErr w:type="gramStart"/>
            <w:r w:rsidR="00AF22AB">
              <w:rPr>
                <w:rFonts w:asciiTheme="majorHAnsi" w:hAnsiTheme="majorHAnsi"/>
                <w:i w:val="0"/>
                <w:sz w:val="22"/>
                <w:szCs w:val="22"/>
              </w:rPr>
              <w:t>xxx</w:t>
            </w:r>
            <w:proofErr w:type="gramEnd"/>
            <w:r>
              <w:rPr>
                <w:rFonts w:asciiTheme="majorHAnsi" w:hAnsiTheme="majorHAnsi"/>
                <w:i w:val="0"/>
                <w:sz w:val="22"/>
                <w:szCs w:val="22"/>
              </w:rPr>
              <w:t xml:space="preserve"> </w:t>
            </w:r>
            <w:r>
              <w:rPr>
                <w:rFonts w:asciiTheme="majorHAnsi" w:hAnsiTheme="majorHAnsi"/>
                <w:i w:val="0"/>
                <w:sz w:val="22"/>
                <w:szCs w:val="22"/>
              </w:rPr>
              <w:sym w:font="Symbol" w:char="F0B1"/>
            </w:r>
            <w:r w:rsidR="00AF22AB">
              <w:rPr>
                <w:rFonts w:asciiTheme="majorHAnsi" w:hAnsiTheme="majorHAnsi"/>
                <w:i w:val="0"/>
                <w:sz w:val="22"/>
                <w:szCs w:val="22"/>
              </w:rPr>
              <w:t xml:space="preserve"> x</w:t>
            </w:r>
          </w:p>
          <w:p w14:paraId="146798F5" w14:textId="3B711507" w:rsidR="00610FD0" w:rsidRDefault="00610FD0" w:rsidP="00AF22AB">
            <w:pPr>
              <w:pStyle w:val="CDRGuidance"/>
              <w:spacing w:before="0" w:after="0"/>
              <w:rPr>
                <w:rFonts w:asciiTheme="majorHAnsi" w:hAnsiTheme="majorHAnsi"/>
                <w:i w:val="0"/>
                <w:sz w:val="22"/>
                <w:szCs w:val="22"/>
              </w:rPr>
            </w:pPr>
          </w:p>
        </w:tc>
        <w:tc>
          <w:tcPr>
            <w:tcW w:w="1633" w:type="dxa"/>
          </w:tcPr>
          <w:p w14:paraId="50A9B26E" w14:textId="77777777" w:rsidR="00610FD0" w:rsidRDefault="00610FD0" w:rsidP="00AF22AB">
            <w:pPr>
              <w:pStyle w:val="CDRGuidance"/>
              <w:spacing w:before="0" w:after="0"/>
              <w:jc w:val="center"/>
              <w:rPr>
                <w:rFonts w:asciiTheme="majorHAnsi" w:hAnsiTheme="majorHAnsi"/>
                <w:i w:val="0"/>
                <w:sz w:val="22"/>
                <w:szCs w:val="22"/>
              </w:rPr>
            </w:pPr>
          </w:p>
        </w:tc>
        <w:tc>
          <w:tcPr>
            <w:tcW w:w="1710" w:type="dxa"/>
          </w:tcPr>
          <w:p w14:paraId="102DEEB9" w14:textId="77777777" w:rsidR="00610FD0" w:rsidRDefault="00610FD0" w:rsidP="00AF22AB">
            <w:pPr>
              <w:pStyle w:val="CDRGuidance"/>
              <w:spacing w:before="0" w:after="0"/>
              <w:jc w:val="center"/>
              <w:rPr>
                <w:rFonts w:asciiTheme="majorHAnsi" w:hAnsiTheme="majorHAnsi"/>
                <w:i w:val="0"/>
                <w:sz w:val="22"/>
                <w:szCs w:val="22"/>
              </w:rPr>
            </w:pPr>
          </w:p>
        </w:tc>
        <w:tc>
          <w:tcPr>
            <w:tcW w:w="1740" w:type="dxa"/>
          </w:tcPr>
          <w:p w14:paraId="509FE38F" w14:textId="77777777" w:rsidR="00610FD0" w:rsidRDefault="00610FD0" w:rsidP="00AF22AB">
            <w:pPr>
              <w:pStyle w:val="CDRGuidance"/>
              <w:spacing w:before="0" w:after="0"/>
              <w:jc w:val="center"/>
              <w:rPr>
                <w:rFonts w:asciiTheme="majorHAnsi" w:hAnsiTheme="majorHAnsi"/>
                <w:i w:val="0"/>
                <w:sz w:val="22"/>
                <w:szCs w:val="22"/>
              </w:rPr>
            </w:pPr>
          </w:p>
        </w:tc>
      </w:tr>
      <w:tr w:rsidR="00610FD0" w:rsidRPr="00566978" w14:paraId="44BBD5F0" w14:textId="20E9C216" w:rsidTr="00926DB1">
        <w:trPr>
          <w:trHeight w:val="563"/>
          <w:jc w:val="center"/>
        </w:trPr>
        <w:tc>
          <w:tcPr>
            <w:tcW w:w="2448" w:type="dxa"/>
            <w:vAlign w:val="center"/>
          </w:tcPr>
          <w:p w14:paraId="3D59B7F5" w14:textId="7F93F906" w:rsidR="00610FD0" w:rsidRPr="00663934" w:rsidRDefault="00610FD0" w:rsidP="00AF22AB">
            <w:pPr>
              <w:pStyle w:val="CDRGuidance"/>
              <w:spacing w:before="0" w:after="0"/>
              <w:jc w:val="center"/>
              <w:rPr>
                <w:rFonts w:asciiTheme="majorHAnsi" w:hAnsiTheme="majorHAnsi"/>
                <w:sz w:val="22"/>
                <w:szCs w:val="22"/>
              </w:rPr>
            </w:pPr>
            <w:r w:rsidRPr="00663934">
              <w:rPr>
                <w:rFonts w:asciiTheme="majorHAnsi" w:hAnsiTheme="majorHAnsi"/>
                <w:sz w:val="22"/>
                <w:szCs w:val="22"/>
              </w:rPr>
              <w:t>I</w:t>
            </w:r>
            <w:r w:rsidRPr="00663934">
              <w:rPr>
                <w:rFonts w:asciiTheme="majorHAnsi" w:hAnsiTheme="majorHAnsi"/>
                <w:sz w:val="22"/>
                <w:szCs w:val="22"/>
                <w:vertAlign w:val="subscript"/>
              </w:rPr>
              <w:t xml:space="preserve">Q </w:t>
            </w:r>
            <w:r w:rsidRPr="00663934">
              <w:rPr>
                <w:rFonts w:asciiTheme="majorHAnsi" w:hAnsiTheme="majorHAnsi"/>
                <w:sz w:val="22"/>
                <w:szCs w:val="22"/>
              </w:rPr>
              <w:t>(</w:t>
            </w:r>
            <w:r w:rsidRPr="00663934">
              <w:rPr>
                <w:rFonts w:asciiTheme="majorHAnsi" w:hAnsiTheme="majorHAnsi"/>
                <w:sz w:val="22"/>
                <w:szCs w:val="22"/>
              </w:rPr>
              <w:sym w:font="Symbol" w:char="F06C"/>
            </w:r>
            <w:r w:rsidRPr="00663934">
              <w:rPr>
                <w:rFonts w:asciiTheme="majorHAnsi" w:hAnsiTheme="majorHAnsi"/>
                <w:sz w:val="22"/>
                <w:szCs w:val="22"/>
              </w:rPr>
              <w:t>)</w:t>
            </w:r>
          </w:p>
        </w:tc>
        <w:tc>
          <w:tcPr>
            <w:tcW w:w="1890" w:type="dxa"/>
            <w:vAlign w:val="center"/>
          </w:tcPr>
          <w:p w14:paraId="3EB9B496" w14:textId="77777777" w:rsidR="00610FD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1.36</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4</w:t>
            </w:r>
            <w:r w:rsidR="00610FD0">
              <w:rPr>
                <w:rFonts w:asciiTheme="majorHAnsi" w:hAnsiTheme="majorHAnsi"/>
                <w:i w:val="0"/>
                <w:sz w:val="22"/>
                <w:szCs w:val="22"/>
              </w:rPr>
              <w:t xml:space="preserve"> </w:t>
            </w:r>
            <w:r w:rsidR="00610FD0">
              <w:rPr>
                <w:rFonts w:asciiTheme="majorHAnsi" w:hAnsiTheme="majorHAnsi"/>
                <w:i w:val="0"/>
                <w:sz w:val="22"/>
                <w:szCs w:val="22"/>
              </w:rPr>
              <w:sym w:font="Symbol" w:char="F0B1"/>
            </w:r>
            <w:r w:rsidR="00AF22AB">
              <w:rPr>
                <w:rFonts w:asciiTheme="majorHAnsi" w:hAnsiTheme="majorHAnsi"/>
                <w:i w:val="0"/>
                <w:sz w:val="22"/>
                <w:szCs w:val="22"/>
              </w:rPr>
              <w:t xml:space="preserve"> </w:t>
            </w:r>
          </w:p>
          <w:p w14:paraId="35F2F55E" w14:textId="7551C525"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c>
          <w:tcPr>
            <w:tcW w:w="1633" w:type="dxa"/>
          </w:tcPr>
          <w:p w14:paraId="675A6CE6" w14:textId="77777777" w:rsidR="00610FD0" w:rsidRDefault="00891BE0"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0.0548 </w:t>
            </w:r>
            <w:r>
              <w:rPr>
                <w:rFonts w:asciiTheme="majorHAnsi" w:hAnsiTheme="majorHAnsi"/>
                <w:i w:val="0"/>
                <w:sz w:val="22"/>
                <w:szCs w:val="22"/>
              </w:rPr>
              <w:sym w:font="Symbol" w:char="F0B1"/>
            </w:r>
          </w:p>
          <w:p w14:paraId="39B97CEC" w14:textId="1310A047" w:rsidR="00891BE0" w:rsidRDefault="00891BE0"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c>
          <w:tcPr>
            <w:tcW w:w="1710" w:type="dxa"/>
          </w:tcPr>
          <w:p w14:paraId="1E1B4DD3" w14:textId="5BB35A13"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1.909 </w:t>
            </w:r>
            <w:r>
              <w:rPr>
                <w:rFonts w:asciiTheme="majorHAnsi" w:hAnsiTheme="majorHAnsi"/>
                <w:i w:val="0"/>
                <w:sz w:val="22"/>
                <w:szCs w:val="22"/>
              </w:rPr>
              <w:sym w:font="Symbol" w:char="F0B1"/>
            </w:r>
          </w:p>
          <w:p w14:paraId="26C10F77" w14:textId="7FE18CC5" w:rsidR="00610FD0" w:rsidRDefault="00891BE0"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c>
          <w:tcPr>
            <w:tcW w:w="1740" w:type="dxa"/>
          </w:tcPr>
          <w:p w14:paraId="18855E3D" w14:textId="6FAEBC44"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0.7422 </w:t>
            </w:r>
            <w:r>
              <w:rPr>
                <w:rFonts w:asciiTheme="majorHAnsi" w:hAnsiTheme="majorHAnsi"/>
                <w:i w:val="0"/>
                <w:sz w:val="22"/>
                <w:szCs w:val="22"/>
              </w:rPr>
              <w:sym w:font="Symbol" w:char="F0B1"/>
            </w:r>
          </w:p>
          <w:p w14:paraId="42C7975D" w14:textId="0AE25EA0" w:rsidR="00610FD0" w:rsidRDefault="00891BE0"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r>
      <w:tr w:rsidR="00610FD0" w:rsidRPr="00566978" w14:paraId="590A240A" w14:textId="7E06AEA9" w:rsidTr="00926DB1">
        <w:trPr>
          <w:trHeight w:val="563"/>
          <w:jc w:val="center"/>
        </w:trPr>
        <w:tc>
          <w:tcPr>
            <w:tcW w:w="2448" w:type="dxa"/>
          </w:tcPr>
          <w:p w14:paraId="750B3A44" w14:textId="7E30AA2C" w:rsidR="00610FD0" w:rsidRPr="00663934" w:rsidRDefault="00610FD0" w:rsidP="00AF22AB">
            <w:pPr>
              <w:pStyle w:val="CDRGuidance"/>
              <w:spacing w:before="0" w:after="0"/>
              <w:jc w:val="center"/>
              <w:rPr>
                <w:rFonts w:asciiTheme="majorHAnsi" w:hAnsiTheme="majorHAnsi"/>
                <w:sz w:val="22"/>
                <w:szCs w:val="22"/>
              </w:rPr>
            </w:pPr>
            <w:proofErr w:type="gramStart"/>
            <w:r w:rsidRPr="00663934">
              <w:rPr>
                <w:rFonts w:asciiTheme="majorHAnsi" w:hAnsiTheme="majorHAnsi"/>
                <w:sz w:val="22"/>
                <w:szCs w:val="22"/>
              </w:rPr>
              <w:t>I(</w:t>
            </w:r>
            <w:proofErr w:type="gramEnd"/>
            <w:r w:rsidRPr="00663934">
              <w:rPr>
                <w:rFonts w:asciiTheme="majorHAnsi" w:hAnsiTheme="majorHAnsi"/>
                <w:sz w:val="22"/>
                <w:szCs w:val="22"/>
              </w:rPr>
              <w:sym w:font="Symbol" w:char="F06C"/>
            </w:r>
            <w:r w:rsidRPr="00663934">
              <w:rPr>
                <w:rFonts w:asciiTheme="majorHAnsi" w:hAnsiTheme="majorHAnsi"/>
                <w:sz w:val="22"/>
                <w:szCs w:val="22"/>
              </w:rPr>
              <w:t xml:space="preserve">,t)  </w:t>
            </w:r>
          </w:p>
          <w:p w14:paraId="4AC739FD" w14:textId="77777777" w:rsidR="00610FD0" w:rsidRDefault="00610FD0" w:rsidP="00AF22AB">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absolute</w:t>
            </w:r>
            <w:proofErr w:type="gramEnd"/>
            <w:r>
              <w:rPr>
                <w:rFonts w:asciiTheme="majorHAnsi" w:hAnsiTheme="majorHAnsi"/>
                <w:i w:val="0"/>
                <w:sz w:val="22"/>
                <w:szCs w:val="22"/>
              </w:rPr>
              <w:t xml:space="preserve"> value</w:t>
            </w:r>
          </w:p>
        </w:tc>
        <w:tc>
          <w:tcPr>
            <w:tcW w:w="1890" w:type="dxa"/>
          </w:tcPr>
          <w:p w14:paraId="2CCB66EF" w14:textId="77777777"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2.22</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4</w:t>
            </w:r>
            <w:r>
              <w:rPr>
                <w:rFonts w:asciiTheme="majorHAnsi" w:hAnsiTheme="majorHAnsi"/>
                <w:i w:val="0"/>
                <w:sz w:val="22"/>
                <w:szCs w:val="22"/>
              </w:rPr>
              <w:t xml:space="preserve"> </w:t>
            </w:r>
            <w:r w:rsidR="00610FD0">
              <w:rPr>
                <w:rFonts w:asciiTheme="majorHAnsi" w:hAnsiTheme="majorHAnsi"/>
                <w:i w:val="0"/>
                <w:sz w:val="22"/>
                <w:szCs w:val="22"/>
              </w:rPr>
              <w:sym w:font="Symbol" w:char="F0B1"/>
            </w:r>
            <w:r w:rsidR="00AF22AB">
              <w:rPr>
                <w:rFonts w:asciiTheme="majorHAnsi" w:hAnsiTheme="majorHAnsi"/>
                <w:i w:val="0"/>
                <w:sz w:val="22"/>
                <w:szCs w:val="22"/>
              </w:rPr>
              <w:t xml:space="preserve"> </w:t>
            </w:r>
          </w:p>
          <w:p w14:paraId="58087F57" w14:textId="1238979F" w:rsidR="00610FD0" w:rsidRDefault="00610FD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c>
          <w:tcPr>
            <w:tcW w:w="1633" w:type="dxa"/>
          </w:tcPr>
          <w:p w14:paraId="421C75C3" w14:textId="5C186768"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0.0561 </w:t>
            </w:r>
            <w:r>
              <w:rPr>
                <w:rFonts w:asciiTheme="majorHAnsi" w:hAnsiTheme="majorHAnsi"/>
                <w:i w:val="0"/>
                <w:sz w:val="22"/>
                <w:szCs w:val="22"/>
              </w:rPr>
              <w:sym w:font="Symbol" w:char="F0B1"/>
            </w:r>
          </w:p>
          <w:p w14:paraId="6B8929DD" w14:textId="58DE80CC" w:rsidR="00610FD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c>
          <w:tcPr>
            <w:tcW w:w="1710" w:type="dxa"/>
          </w:tcPr>
          <w:p w14:paraId="6AFFEC78" w14:textId="5704D6BC"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1.901 </w:t>
            </w:r>
            <w:r>
              <w:rPr>
                <w:rFonts w:asciiTheme="majorHAnsi" w:hAnsiTheme="majorHAnsi"/>
                <w:i w:val="0"/>
                <w:sz w:val="22"/>
                <w:szCs w:val="22"/>
              </w:rPr>
              <w:sym w:font="Symbol" w:char="F0B1"/>
            </w:r>
          </w:p>
          <w:p w14:paraId="26D1A100" w14:textId="771FBA0A" w:rsidR="00610FD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c>
          <w:tcPr>
            <w:tcW w:w="1740" w:type="dxa"/>
          </w:tcPr>
          <w:p w14:paraId="17311AFB" w14:textId="331A986B"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0.</w:t>
            </w:r>
            <w:r w:rsidR="00795715">
              <w:rPr>
                <w:rFonts w:asciiTheme="majorHAnsi" w:hAnsiTheme="majorHAnsi"/>
                <w:i w:val="0"/>
                <w:sz w:val="22"/>
                <w:szCs w:val="22"/>
              </w:rPr>
              <w:t>7409</w:t>
            </w:r>
            <w:r>
              <w:rPr>
                <w:rFonts w:asciiTheme="majorHAnsi" w:hAnsiTheme="majorHAnsi"/>
                <w:i w:val="0"/>
                <w:sz w:val="22"/>
                <w:szCs w:val="22"/>
              </w:rPr>
              <w:t xml:space="preserve"> </w:t>
            </w:r>
            <w:r>
              <w:rPr>
                <w:rFonts w:asciiTheme="majorHAnsi" w:hAnsiTheme="majorHAnsi"/>
                <w:i w:val="0"/>
                <w:sz w:val="22"/>
                <w:szCs w:val="22"/>
              </w:rPr>
              <w:sym w:font="Symbol" w:char="F0B1"/>
            </w:r>
          </w:p>
          <w:p w14:paraId="61678E77" w14:textId="51E4C0B6" w:rsidR="00610FD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r>
    </w:tbl>
    <w:p w14:paraId="237444FC" w14:textId="5748D1A3" w:rsidR="00FE2FC6" w:rsidRDefault="0080457F" w:rsidP="00AF22AB">
      <w:pPr>
        <w:spacing w:after="0"/>
      </w:pPr>
      <w:r>
        <w:t xml:space="preserve">* </w:t>
      </w:r>
      <w:proofErr w:type="gramStart"/>
      <w:r>
        <w:t>rotation</w:t>
      </w:r>
      <w:proofErr w:type="gramEnd"/>
      <w:r>
        <w:t xml:space="preserve">-to-cycle scaling determined from Sac Peak </w:t>
      </w:r>
      <w:proofErr w:type="spellStart"/>
      <w:r>
        <w:t>CaII</w:t>
      </w:r>
      <w:proofErr w:type="spellEnd"/>
      <w:r>
        <w:t xml:space="preserve"> K record for </w:t>
      </w:r>
      <w:r>
        <w:sym w:font="Symbol" w:char="F06C"/>
      </w:r>
      <w:r>
        <w:t xml:space="preserve"> &lt; 300 nm</w:t>
      </w:r>
    </w:p>
    <w:p w14:paraId="5CC7C00C" w14:textId="4F63D31F" w:rsidR="0080457F" w:rsidRDefault="0080457F" w:rsidP="00AF22AB">
      <w:pPr>
        <w:spacing w:after="0"/>
      </w:pPr>
      <w:r>
        <w:t>†</w:t>
      </w:r>
      <w:r w:rsidRPr="0080457F">
        <w:t xml:space="preserve"> </w:t>
      </w:r>
      <w:proofErr w:type="gramStart"/>
      <w:r>
        <w:t>rotation</w:t>
      </w:r>
      <w:proofErr w:type="gramEnd"/>
      <w:r>
        <w:t xml:space="preserve">-to-cycle scaling determined from TSI K record for </w:t>
      </w:r>
      <w:r>
        <w:sym w:font="Symbol" w:char="F06C"/>
      </w:r>
      <w:r>
        <w:t xml:space="preserve"> &gt; 300 nm</w:t>
      </w:r>
    </w:p>
    <w:sectPr w:rsidR="0080457F" w:rsidSect="0093329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Odele Coddington" w:date="2014-12-09T11:57:00Z" w:initials="OC">
    <w:p w14:paraId="3A69E0AE" w14:textId="641BBD56" w:rsidR="003124B8" w:rsidRDefault="003124B8">
      <w:pPr>
        <w:pStyle w:val="CommentText"/>
      </w:pPr>
      <w:ins w:id="3" w:author="Odele Coddington" w:date="2014-12-09T11:57:00Z">
        <w:r>
          <w:rPr>
            <w:rStyle w:val="CommentReference"/>
          </w:rPr>
          <w:annotationRef/>
        </w:r>
      </w:ins>
      <w:r>
        <w:t>Is this an ok addition? While realizing that the minimum value of the facular brightening is non-zero, I guess I’m not sure if the regression approach subtracts off a mean/min value first, effectively resulting in a zero value at solar minimum.</w:t>
      </w:r>
    </w:p>
  </w:comment>
  <w:comment w:id="6" w:author="Odele Coddington" w:date="2014-12-09T11:57:00Z" w:initials="OC">
    <w:p w14:paraId="383EAA77" w14:textId="77777777" w:rsidR="003124B8" w:rsidRDefault="003124B8" w:rsidP="00456B27">
      <w:pPr>
        <w:pStyle w:val="CommentText"/>
      </w:pPr>
      <w:r>
        <w:rPr>
          <w:rStyle w:val="CommentReference"/>
        </w:rPr>
        <w:annotationRef/>
      </w:r>
      <w:r>
        <w:t>Does this date also correspond with the (high) representative reference spectra? I’m not saying it is necessary that it be so, but if it was, we could mention it.</w:t>
      </w:r>
    </w:p>
    <w:p w14:paraId="41FD4826" w14:textId="2CC5B85E" w:rsidR="003124B8" w:rsidRDefault="003124B8">
      <w:pPr>
        <w:pStyle w:val="CommentText"/>
      </w:pPr>
    </w:p>
  </w:comment>
  <w:comment w:id="12" w:author="Odele Coddington" w:date="2014-12-09T11:58:00Z" w:initials="OC">
    <w:p w14:paraId="25DA7FE7" w14:textId="77777777" w:rsidR="003124B8" w:rsidRDefault="003124B8" w:rsidP="00456B27">
      <w:pPr>
        <w:pStyle w:val="CommentText"/>
      </w:pPr>
      <w:ins w:id="14" w:author="Odele Coddington" w:date="2014-12-09T11:58:00Z">
        <w:r>
          <w:rPr>
            <w:rStyle w:val="CommentReference"/>
          </w:rPr>
          <w:annotationRef/>
        </w:r>
      </w:ins>
      <w:r>
        <w:t>Or, maybe not conservative</w:t>
      </w:r>
      <w:proofErr w:type="gramStart"/>
      <w:r>
        <w:t>?!</w:t>
      </w:r>
      <w:proofErr w:type="gramEnd"/>
      <w:r>
        <w:t xml:space="preserve"> </w:t>
      </w:r>
    </w:p>
    <w:p w14:paraId="542D8475" w14:textId="713F5631" w:rsidR="003124B8" w:rsidRDefault="003124B8">
      <w:pPr>
        <w:pStyle w:val="CommentText"/>
      </w:pPr>
    </w:p>
  </w:comment>
  <w:comment w:id="25" w:author="Odele Coddington" w:date="2014-12-12T11:35:00Z" w:initials="OC">
    <w:p w14:paraId="38A11CC9" w14:textId="418F9C1D" w:rsidR="003124B8" w:rsidRDefault="003124B8">
      <w:pPr>
        <w:pStyle w:val="CommentText"/>
      </w:pPr>
      <w:r>
        <w:rPr>
          <w:rStyle w:val="CommentReference"/>
        </w:rPr>
        <w:annotationRef/>
      </w:r>
      <w:r>
        <w:t xml:space="preserve">? On the order of the difference between the (max </w:t>
      </w:r>
      <w:proofErr w:type="gramStart"/>
      <w:r>
        <w:t>F(</w:t>
      </w:r>
      <w:proofErr w:type="gramEnd"/>
      <w:r>
        <w:t xml:space="preserve">t) – </w:t>
      </w:r>
      <w:proofErr w:type="spellStart"/>
      <w:r>
        <w:t>mgquiet</w:t>
      </w:r>
      <w:proofErr w:type="spellEnd"/>
      <w:r>
        <w:t xml:space="preserve">) and (min F(t) – </w:t>
      </w:r>
      <w:proofErr w:type="spellStart"/>
      <w:r>
        <w:t>mgquiet</w:t>
      </w:r>
      <w:proofErr w:type="spellEnd"/>
      <w:r>
        <w:t>). What time frame?</w:t>
      </w:r>
    </w:p>
  </w:comment>
  <w:comment w:id="26" w:author="Odele Coddington" w:date="2014-12-12T11:38:00Z" w:initials="OC">
    <w:p w14:paraId="095987EB" w14:textId="56E5BBA3" w:rsidR="003124B8" w:rsidRDefault="003124B8">
      <w:pPr>
        <w:pStyle w:val="CommentText"/>
      </w:pPr>
      <w:r>
        <w:rPr>
          <w:rStyle w:val="CommentReference"/>
        </w:rPr>
        <w:annotationRef/>
      </w:r>
      <w:proofErr w:type="gramStart"/>
      <w:r>
        <w:t>?Is</w:t>
      </w:r>
      <w:proofErr w:type="gramEnd"/>
      <w:r>
        <w:t xml:space="preserve"> first value a mean and </w:t>
      </w:r>
      <w:proofErr w:type="spellStart"/>
      <w:r>
        <w:t>Sq</w:t>
      </w:r>
      <w:proofErr w:type="spellEnd"/>
      <w:r>
        <w:t xml:space="preserve"> = 0?</w:t>
      </w:r>
    </w:p>
  </w:comment>
  <w:comment w:id="27" w:author="Odele Coddington" w:date="2014-12-12T11:23:00Z" w:initials="OC">
    <w:p w14:paraId="4891ABCA" w14:textId="7C4B131D" w:rsidR="003124B8" w:rsidRDefault="003124B8">
      <w:pPr>
        <w:pStyle w:val="CommentText"/>
      </w:pPr>
      <w:r>
        <w:rPr>
          <w:rStyle w:val="CommentReference"/>
        </w:rPr>
        <w:annotationRef/>
      </w:r>
      <w:r>
        <w:t>?</w:t>
      </w:r>
    </w:p>
  </w:comment>
  <w:comment w:id="28" w:author="Odele Coddington" w:date="2014-12-12T11:22:00Z" w:initials="OC">
    <w:p w14:paraId="7CD2032F" w14:textId="371F5877" w:rsidR="003124B8" w:rsidRDefault="003124B8">
      <w:pPr>
        <w:pStyle w:val="CommentText"/>
      </w:pPr>
      <w:r>
        <w:rPr>
          <w:rStyle w:val="CommentReference"/>
        </w:rPr>
        <w:annotationRef/>
      </w:r>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altName w:val="Lucida Sans"/>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3737B"/>
    <w:multiLevelType w:val="multilevel"/>
    <w:tmpl w:val="D36C8730"/>
    <w:styleLink w:val="CDRHeadingListStyle"/>
    <w:lvl w:ilvl="0">
      <w:start w:val="1"/>
      <w:numFmt w:val="decimal"/>
      <w:pStyle w:val="CDRHeading1"/>
      <w:lvlText w:val="%1."/>
      <w:lvlJc w:val="left"/>
      <w:pPr>
        <w:ind w:left="1080" w:hanging="1080"/>
      </w:pPr>
      <w:rPr>
        <w:rFonts w:hint="default"/>
      </w:rPr>
    </w:lvl>
    <w:lvl w:ilvl="1">
      <w:start w:val="1"/>
      <w:numFmt w:val="decimal"/>
      <w:pStyle w:val="CDRHeading2"/>
      <w:lvlText w:val="%1.%2"/>
      <w:lvlJc w:val="left"/>
      <w:pPr>
        <w:ind w:left="1080" w:hanging="1080"/>
      </w:pPr>
      <w:rPr>
        <w:rFonts w:hint="default"/>
      </w:rPr>
    </w:lvl>
    <w:lvl w:ilvl="2">
      <w:start w:val="1"/>
      <w:numFmt w:val="decimal"/>
      <w:pStyle w:val="CDRHeading3"/>
      <w:lvlText w:val="%1.%2.%3"/>
      <w:lvlJc w:val="left"/>
      <w:pPr>
        <w:ind w:left="1080" w:hanging="1080"/>
      </w:pPr>
      <w:rPr>
        <w:rFonts w:hint="default"/>
      </w:rPr>
    </w:lvl>
    <w:lvl w:ilvl="3">
      <w:start w:val="1"/>
      <w:numFmt w:val="decimal"/>
      <w:pStyle w:val="CDRHeading4"/>
      <w:lvlText w:val="%1.%2.%3.%4"/>
      <w:lvlJc w:val="left"/>
      <w:pPr>
        <w:ind w:left="1080" w:hanging="1080"/>
      </w:pPr>
      <w:rPr>
        <w:rFonts w:hint="default"/>
      </w:rPr>
    </w:lvl>
    <w:lvl w:ilvl="4">
      <w:start w:val="1"/>
      <w:numFmt w:val="decimal"/>
      <w:pStyle w:val="CDRHeading5"/>
      <w:lvlText w:val="%1.%2.%3.%4.%5"/>
      <w:lvlJc w:val="left"/>
      <w:pPr>
        <w:ind w:left="1080" w:hanging="1080"/>
      </w:pPr>
      <w:rPr>
        <w:rFonts w:hint="default"/>
      </w:rPr>
    </w:lvl>
    <w:lvl w:ilvl="5">
      <w:start w:val="1"/>
      <w:numFmt w:val="none"/>
      <w:pStyle w:val="CDRHeading6"/>
      <w:lvlText w:val=""/>
      <w:lvlJc w:val="left"/>
      <w:pPr>
        <w:ind w:left="2304" w:hanging="2304"/>
      </w:pPr>
      <w:rPr>
        <w:rFonts w:hint="default"/>
      </w:rPr>
    </w:lvl>
    <w:lvl w:ilvl="6">
      <w:start w:val="1"/>
      <w:numFmt w:val="none"/>
      <w:pStyle w:val="CDRHeading7"/>
      <w:lvlText w:val=""/>
      <w:lvlJc w:val="left"/>
      <w:pPr>
        <w:ind w:left="2520" w:hanging="360"/>
      </w:pPr>
      <w:rPr>
        <w:rFonts w:hint="default"/>
      </w:rPr>
    </w:lvl>
    <w:lvl w:ilvl="7">
      <w:start w:val="1"/>
      <w:numFmt w:val="none"/>
      <w:pStyle w:val="CDRHeading8"/>
      <w:lvlText w:val=""/>
      <w:lvlJc w:val="left"/>
      <w:pPr>
        <w:ind w:left="2880" w:hanging="360"/>
      </w:pPr>
      <w:rPr>
        <w:rFonts w:hint="default"/>
      </w:rPr>
    </w:lvl>
    <w:lvl w:ilvl="8">
      <w:start w:val="1"/>
      <w:numFmt w:val="none"/>
      <w:pStyle w:val="CDRHeading9"/>
      <w:lvlText w:val=""/>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95E"/>
    <w:rsid w:val="000114C2"/>
    <w:rsid w:val="000163C9"/>
    <w:rsid w:val="00021E44"/>
    <w:rsid w:val="00025482"/>
    <w:rsid w:val="0002612D"/>
    <w:rsid w:val="00027683"/>
    <w:rsid w:val="00043F5A"/>
    <w:rsid w:val="00047704"/>
    <w:rsid w:val="00091681"/>
    <w:rsid w:val="000A4BF8"/>
    <w:rsid w:val="000E3BD0"/>
    <w:rsid w:val="000F6193"/>
    <w:rsid w:val="001030B9"/>
    <w:rsid w:val="00133E94"/>
    <w:rsid w:val="00147EDA"/>
    <w:rsid w:val="00164F8B"/>
    <w:rsid w:val="00166CF5"/>
    <w:rsid w:val="0016772B"/>
    <w:rsid w:val="001800FE"/>
    <w:rsid w:val="00180614"/>
    <w:rsid w:val="00184D97"/>
    <w:rsid w:val="001B6970"/>
    <w:rsid w:val="001D1028"/>
    <w:rsid w:val="001D3014"/>
    <w:rsid w:val="001F1D87"/>
    <w:rsid w:val="00205B34"/>
    <w:rsid w:val="00224FAE"/>
    <w:rsid w:val="00261D99"/>
    <w:rsid w:val="00275EA1"/>
    <w:rsid w:val="002B5A7A"/>
    <w:rsid w:val="002D2DBB"/>
    <w:rsid w:val="003124B8"/>
    <w:rsid w:val="00324351"/>
    <w:rsid w:val="00346768"/>
    <w:rsid w:val="003474C4"/>
    <w:rsid w:val="00365B63"/>
    <w:rsid w:val="003A3E3B"/>
    <w:rsid w:val="003B02CC"/>
    <w:rsid w:val="003C6549"/>
    <w:rsid w:val="003D4A50"/>
    <w:rsid w:val="003D5525"/>
    <w:rsid w:val="003E72DA"/>
    <w:rsid w:val="00406FE0"/>
    <w:rsid w:val="00437AEB"/>
    <w:rsid w:val="0044457D"/>
    <w:rsid w:val="00456B27"/>
    <w:rsid w:val="00487461"/>
    <w:rsid w:val="004A0502"/>
    <w:rsid w:val="004A7D7D"/>
    <w:rsid w:val="004D7685"/>
    <w:rsid w:val="004E27B6"/>
    <w:rsid w:val="004E7721"/>
    <w:rsid w:val="00537790"/>
    <w:rsid w:val="005561E3"/>
    <w:rsid w:val="00565464"/>
    <w:rsid w:val="005718CC"/>
    <w:rsid w:val="005C78FF"/>
    <w:rsid w:val="005D5CC6"/>
    <w:rsid w:val="005F1666"/>
    <w:rsid w:val="00610FD0"/>
    <w:rsid w:val="006271C2"/>
    <w:rsid w:val="00630155"/>
    <w:rsid w:val="006617A9"/>
    <w:rsid w:val="00663934"/>
    <w:rsid w:val="006868C5"/>
    <w:rsid w:val="006953CE"/>
    <w:rsid w:val="006D3D22"/>
    <w:rsid w:val="006F2EBB"/>
    <w:rsid w:val="00724069"/>
    <w:rsid w:val="00736F15"/>
    <w:rsid w:val="00742D45"/>
    <w:rsid w:val="007527D3"/>
    <w:rsid w:val="0077236B"/>
    <w:rsid w:val="00795715"/>
    <w:rsid w:val="007A5842"/>
    <w:rsid w:val="007B7108"/>
    <w:rsid w:val="007E32D6"/>
    <w:rsid w:val="0080457F"/>
    <w:rsid w:val="0086278E"/>
    <w:rsid w:val="00865176"/>
    <w:rsid w:val="00890891"/>
    <w:rsid w:val="00891BE0"/>
    <w:rsid w:val="008A065D"/>
    <w:rsid w:val="008D7677"/>
    <w:rsid w:val="0092643F"/>
    <w:rsid w:val="00926DB1"/>
    <w:rsid w:val="00931F3D"/>
    <w:rsid w:val="00933297"/>
    <w:rsid w:val="00950EE3"/>
    <w:rsid w:val="0095131B"/>
    <w:rsid w:val="00983427"/>
    <w:rsid w:val="009B0F40"/>
    <w:rsid w:val="009B1BB0"/>
    <w:rsid w:val="009C6085"/>
    <w:rsid w:val="009F1776"/>
    <w:rsid w:val="009F413F"/>
    <w:rsid w:val="00A32DD9"/>
    <w:rsid w:val="00A355CE"/>
    <w:rsid w:val="00A96968"/>
    <w:rsid w:val="00AC7285"/>
    <w:rsid w:val="00AD6670"/>
    <w:rsid w:val="00AD746E"/>
    <w:rsid w:val="00AE26CC"/>
    <w:rsid w:val="00AE66F5"/>
    <w:rsid w:val="00AF22AB"/>
    <w:rsid w:val="00B133E0"/>
    <w:rsid w:val="00B40B9F"/>
    <w:rsid w:val="00B72ADD"/>
    <w:rsid w:val="00BA658D"/>
    <w:rsid w:val="00BB155C"/>
    <w:rsid w:val="00C22036"/>
    <w:rsid w:val="00C43A20"/>
    <w:rsid w:val="00C43D2C"/>
    <w:rsid w:val="00C8312D"/>
    <w:rsid w:val="00C95757"/>
    <w:rsid w:val="00C97C2A"/>
    <w:rsid w:val="00CA495E"/>
    <w:rsid w:val="00CE76A9"/>
    <w:rsid w:val="00CF0699"/>
    <w:rsid w:val="00D02B64"/>
    <w:rsid w:val="00D73CC6"/>
    <w:rsid w:val="00D908AC"/>
    <w:rsid w:val="00DB7ACE"/>
    <w:rsid w:val="00DD23D9"/>
    <w:rsid w:val="00DE4F1D"/>
    <w:rsid w:val="00E24090"/>
    <w:rsid w:val="00E26C59"/>
    <w:rsid w:val="00E43B48"/>
    <w:rsid w:val="00E53F19"/>
    <w:rsid w:val="00EC2631"/>
    <w:rsid w:val="00EC61F2"/>
    <w:rsid w:val="00F55016"/>
    <w:rsid w:val="00F90C65"/>
    <w:rsid w:val="00FA2352"/>
    <w:rsid w:val="00FB60E1"/>
    <w:rsid w:val="00FC4852"/>
    <w:rsid w:val="00FD3FE4"/>
    <w:rsid w:val="00FE2FC6"/>
    <w:rsid w:val="00FF33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00D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95E"/>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rsid w:val="00CA495E"/>
    <w:pPr>
      <w:spacing w:before="120" w:after="120" w:line="240" w:lineRule="auto"/>
      <w:ind w:left="1440" w:right="1440"/>
      <w:jc w:val="center"/>
    </w:pPr>
    <w:rPr>
      <w:rFonts w:ascii="Arial" w:hAnsi="Arial"/>
      <w:bCs/>
      <w:sz w:val="20"/>
      <w:szCs w:val="18"/>
    </w:rPr>
  </w:style>
  <w:style w:type="table" w:styleId="TableGrid">
    <w:name w:val="Table Grid"/>
    <w:basedOn w:val="TableNormal"/>
    <w:uiPriority w:val="59"/>
    <w:rsid w:val="00CA495E"/>
    <w:pPr>
      <w:spacing w:after="200" w:line="276" w:lineRule="auto"/>
    </w:pPr>
    <w:rPr>
      <w:rFonts w:ascii="Calibri" w:eastAsia="Calibri" w:hAnsi="Calibri"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CA495E"/>
    <w:rPr>
      <w:sz w:val="16"/>
      <w:szCs w:val="16"/>
    </w:rPr>
  </w:style>
  <w:style w:type="paragraph" w:styleId="CommentText">
    <w:name w:val="annotation text"/>
    <w:basedOn w:val="Normal"/>
    <w:link w:val="CommentTextChar"/>
    <w:uiPriority w:val="99"/>
    <w:semiHidden/>
    <w:unhideWhenUsed/>
    <w:rsid w:val="00CA495E"/>
    <w:pPr>
      <w:widowControl w:val="0"/>
      <w:autoSpaceDE w:val="0"/>
      <w:autoSpaceDN w:val="0"/>
      <w:adjustRightInd w:val="0"/>
      <w:spacing w:after="0" w:line="240" w:lineRule="auto"/>
    </w:pPr>
    <w:rPr>
      <w:rFonts w:ascii="Arial" w:eastAsia="Times New Roman" w:hAnsi="Arial" w:cs="Arial"/>
      <w:sz w:val="20"/>
      <w:szCs w:val="20"/>
    </w:rPr>
  </w:style>
  <w:style w:type="character" w:customStyle="1" w:styleId="CommentTextChar">
    <w:name w:val="Comment Text Char"/>
    <w:basedOn w:val="DefaultParagraphFont"/>
    <w:link w:val="CommentText"/>
    <w:uiPriority w:val="99"/>
    <w:semiHidden/>
    <w:rsid w:val="00CA495E"/>
    <w:rPr>
      <w:rFonts w:ascii="Arial" w:eastAsia="Times New Roman" w:hAnsi="Arial" w:cs="Arial"/>
      <w:sz w:val="20"/>
      <w:szCs w:val="20"/>
    </w:rPr>
  </w:style>
  <w:style w:type="numbering" w:customStyle="1" w:styleId="CDRHeadingListStyle">
    <w:name w:val="CDRHeadingListStyle"/>
    <w:uiPriority w:val="99"/>
    <w:rsid w:val="00CA495E"/>
    <w:pPr>
      <w:numPr>
        <w:numId w:val="1"/>
      </w:numPr>
    </w:pPr>
  </w:style>
  <w:style w:type="paragraph" w:customStyle="1" w:styleId="CDRGuidance">
    <w:name w:val="CDRGuidance"/>
    <w:basedOn w:val="Normal"/>
    <w:link w:val="CDRGuidanceChar"/>
    <w:qFormat/>
    <w:rsid w:val="00CA495E"/>
    <w:pPr>
      <w:autoSpaceDE w:val="0"/>
      <w:autoSpaceDN w:val="0"/>
      <w:adjustRightInd w:val="0"/>
      <w:spacing w:before="60" w:after="180" w:line="240" w:lineRule="auto"/>
    </w:pPr>
    <w:rPr>
      <w:rFonts w:eastAsia="Times New Roman" w:cs="Arial"/>
      <w:i/>
      <w:sz w:val="24"/>
      <w:szCs w:val="24"/>
    </w:rPr>
  </w:style>
  <w:style w:type="character" w:customStyle="1" w:styleId="CDRGuidanceChar">
    <w:name w:val="CDRGuidance Char"/>
    <w:link w:val="CDRGuidance"/>
    <w:rsid w:val="00CA495E"/>
    <w:rPr>
      <w:rFonts w:ascii="Calibri" w:eastAsia="Times New Roman" w:hAnsi="Calibri" w:cs="Arial"/>
      <w:i/>
    </w:rPr>
  </w:style>
  <w:style w:type="paragraph" w:customStyle="1" w:styleId="CDRHeading1">
    <w:name w:val="CDRHeading 1"/>
    <w:next w:val="Normal"/>
    <w:qFormat/>
    <w:rsid w:val="00CA495E"/>
    <w:pPr>
      <w:keepNext/>
      <w:pageBreakBefore/>
      <w:numPr>
        <w:numId w:val="1"/>
      </w:numPr>
      <w:spacing w:line="276" w:lineRule="auto"/>
    </w:pPr>
    <w:rPr>
      <w:rFonts w:ascii="Calibri" w:eastAsia="Calibri" w:hAnsi="Calibri" w:cs="Times New Roman"/>
      <w:b/>
      <w:sz w:val="40"/>
      <w:szCs w:val="22"/>
    </w:rPr>
  </w:style>
  <w:style w:type="paragraph" w:customStyle="1" w:styleId="CDRHeading2">
    <w:name w:val="CDRHeading 2"/>
    <w:basedOn w:val="CDRHeading1"/>
    <w:next w:val="Normal"/>
    <w:qFormat/>
    <w:rsid w:val="00CA495E"/>
    <w:pPr>
      <w:pageBreakBefore w:val="0"/>
      <w:numPr>
        <w:ilvl w:val="1"/>
      </w:numPr>
      <w:spacing w:before="120"/>
    </w:pPr>
    <w:rPr>
      <w:sz w:val="36"/>
      <w:szCs w:val="32"/>
    </w:rPr>
  </w:style>
  <w:style w:type="paragraph" w:customStyle="1" w:styleId="CDRHeading3">
    <w:name w:val="CDRHeading 3"/>
    <w:basedOn w:val="CDRHeading2"/>
    <w:next w:val="Normal"/>
    <w:qFormat/>
    <w:rsid w:val="00CA495E"/>
    <w:pPr>
      <w:numPr>
        <w:ilvl w:val="2"/>
      </w:numPr>
    </w:pPr>
    <w:rPr>
      <w:sz w:val="32"/>
    </w:rPr>
  </w:style>
  <w:style w:type="paragraph" w:customStyle="1" w:styleId="CDRHeading4">
    <w:name w:val="CDRHeading 4"/>
    <w:basedOn w:val="CDRHeading3"/>
    <w:next w:val="Normal"/>
    <w:qFormat/>
    <w:rsid w:val="00CA495E"/>
    <w:pPr>
      <w:numPr>
        <w:ilvl w:val="3"/>
      </w:numPr>
    </w:pPr>
    <w:rPr>
      <w:sz w:val="28"/>
    </w:rPr>
  </w:style>
  <w:style w:type="paragraph" w:customStyle="1" w:styleId="CDRHeading5">
    <w:name w:val="CDRHeading 5"/>
    <w:basedOn w:val="CDRHeading4"/>
    <w:next w:val="Normal"/>
    <w:qFormat/>
    <w:rsid w:val="00CA495E"/>
    <w:pPr>
      <w:numPr>
        <w:ilvl w:val="4"/>
      </w:numPr>
    </w:pPr>
    <w:rPr>
      <w:sz w:val="24"/>
    </w:rPr>
  </w:style>
  <w:style w:type="paragraph" w:customStyle="1" w:styleId="CDRHeading6">
    <w:name w:val="CDRHeading 6"/>
    <w:basedOn w:val="CDRHeading5"/>
    <w:next w:val="Normal"/>
    <w:qFormat/>
    <w:rsid w:val="00CA495E"/>
    <w:pPr>
      <w:numPr>
        <w:ilvl w:val="5"/>
      </w:numPr>
    </w:pPr>
  </w:style>
  <w:style w:type="paragraph" w:customStyle="1" w:styleId="CDRHeading7">
    <w:name w:val="CDRHeading 7"/>
    <w:basedOn w:val="CDRHeading6"/>
    <w:next w:val="Normal"/>
    <w:qFormat/>
    <w:rsid w:val="00CA495E"/>
    <w:pPr>
      <w:numPr>
        <w:ilvl w:val="6"/>
      </w:numPr>
    </w:pPr>
  </w:style>
  <w:style w:type="paragraph" w:customStyle="1" w:styleId="CDRHeading8">
    <w:name w:val="CDRHeading 8"/>
    <w:basedOn w:val="CDRHeading7"/>
    <w:next w:val="Normal"/>
    <w:qFormat/>
    <w:rsid w:val="00CA495E"/>
    <w:pPr>
      <w:numPr>
        <w:ilvl w:val="7"/>
      </w:numPr>
    </w:pPr>
  </w:style>
  <w:style w:type="paragraph" w:customStyle="1" w:styleId="CDRHeading9">
    <w:name w:val="CDRHeading 9"/>
    <w:basedOn w:val="CDRHeading8"/>
    <w:next w:val="Normal"/>
    <w:qFormat/>
    <w:rsid w:val="00CA495E"/>
    <w:pPr>
      <w:numPr>
        <w:ilvl w:val="8"/>
      </w:numPr>
    </w:pPr>
  </w:style>
  <w:style w:type="paragraph" w:styleId="BalloonText">
    <w:name w:val="Balloon Text"/>
    <w:basedOn w:val="Normal"/>
    <w:link w:val="BalloonTextChar"/>
    <w:uiPriority w:val="99"/>
    <w:semiHidden/>
    <w:unhideWhenUsed/>
    <w:rsid w:val="00CA49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95E"/>
    <w:rPr>
      <w:rFonts w:ascii="Lucida Grande" w:eastAsia="Calibri" w:hAnsi="Lucida Grande" w:cs="Lucida Grande"/>
      <w:sz w:val="18"/>
      <w:szCs w:val="18"/>
    </w:rPr>
  </w:style>
  <w:style w:type="paragraph" w:customStyle="1" w:styleId="CDRBodyText">
    <w:name w:val="CDRBodyText"/>
    <w:basedOn w:val="BodyText"/>
    <w:link w:val="CDRBodyTextChar"/>
    <w:qFormat/>
    <w:rsid w:val="003D4A50"/>
    <w:pPr>
      <w:autoSpaceDE w:val="0"/>
      <w:autoSpaceDN w:val="0"/>
      <w:adjustRightInd w:val="0"/>
      <w:spacing w:before="60" w:after="180" w:line="240" w:lineRule="auto"/>
      <w:ind w:firstLine="1080"/>
    </w:pPr>
    <w:rPr>
      <w:rFonts w:ascii="Cambria" w:eastAsia="Times New Roman" w:hAnsi="Cambria" w:cs="Arial"/>
      <w:sz w:val="24"/>
      <w:szCs w:val="24"/>
    </w:rPr>
  </w:style>
  <w:style w:type="character" w:customStyle="1" w:styleId="CDRBodyTextChar">
    <w:name w:val="CDRBodyText Char"/>
    <w:link w:val="CDRBodyText"/>
    <w:rsid w:val="003D4A50"/>
    <w:rPr>
      <w:rFonts w:ascii="Cambria" w:eastAsia="Times New Roman" w:hAnsi="Cambria" w:cs="Arial"/>
    </w:rPr>
  </w:style>
  <w:style w:type="paragraph" w:styleId="BodyText">
    <w:name w:val="Body Text"/>
    <w:basedOn w:val="Normal"/>
    <w:link w:val="BodyTextChar"/>
    <w:uiPriority w:val="99"/>
    <w:semiHidden/>
    <w:unhideWhenUsed/>
    <w:rsid w:val="003D4A50"/>
    <w:pPr>
      <w:spacing w:after="120"/>
    </w:pPr>
  </w:style>
  <w:style w:type="character" w:customStyle="1" w:styleId="BodyTextChar">
    <w:name w:val="Body Text Char"/>
    <w:basedOn w:val="DefaultParagraphFont"/>
    <w:link w:val="BodyText"/>
    <w:uiPriority w:val="99"/>
    <w:semiHidden/>
    <w:rsid w:val="003D4A50"/>
    <w:rPr>
      <w:rFonts w:ascii="Calibri" w:eastAsia="Calibri" w:hAnsi="Calibri" w:cs="Times New Roman"/>
      <w:sz w:val="22"/>
      <w:szCs w:val="22"/>
    </w:rPr>
  </w:style>
  <w:style w:type="character" w:styleId="PlaceholderText">
    <w:name w:val="Placeholder Text"/>
    <w:basedOn w:val="DefaultParagraphFont"/>
    <w:uiPriority w:val="99"/>
    <w:semiHidden/>
    <w:rsid w:val="00164F8B"/>
    <w:rPr>
      <w:color w:val="808080"/>
    </w:rPr>
  </w:style>
  <w:style w:type="paragraph" w:styleId="CommentSubject">
    <w:name w:val="annotation subject"/>
    <w:basedOn w:val="CommentText"/>
    <w:next w:val="CommentText"/>
    <w:link w:val="CommentSubjectChar"/>
    <w:uiPriority w:val="99"/>
    <w:semiHidden/>
    <w:unhideWhenUsed/>
    <w:rsid w:val="00456B27"/>
    <w:pPr>
      <w:widowControl/>
      <w:autoSpaceDE/>
      <w:autoSpaceDN/>
      <w:adjustRightInd/>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456B27"/>
    <w:rPr>
      <w:rFonts w:ascii="Calibri" w:eastAsia="Calibri" w:hAnsi="Calibri"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95E"/>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rsid w:val="00CA495E"/>
    <w:pPr>
      <w:spacing w:before="120" w:after="120" w:line="240" w:lineRule="auto"/>
      <w:ind w:left="1440" w:right="1440"/>
      <w:jc w:val="center"/>
    </w:pPr>
    <w:rPr>
      <w:rFonts w:ascii="Arial" w:hAnsi="Arial"/>
      <w:bCs/>
      <w:sz w:val="20"/>
      <w:szCs w:val="18"/>
    </w:rPr>
  </w:style>
  <w:style w:type="table" w:styleId="TableGrid">
    <w:name w:val="Table Grid"/>
    <w:basedOn w:val="TableNormal"/>
    <w:uiPriority w:val="59"/>
    <w:rsid w:val="00CA495E"/>
    <w:pPr>
      <w:spacing w:after="200" w:line="276" w:lineRule="auto"/>
    </w:pPr>
    <w:rPr>
      <w:rFonts w:ascii="Calibri" w:eastAsia="Calibri" w:hAnsi="Calibri"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CA495E"/>
    <w:rPr>
      <w:sz w:val="16"/>
      <w:szCs w:val="16"/>
    </w:rPr>
  </w:style>
  <w:style w:type="paragraph" w:styleId="CommentText">
    <w:name w:val="annotation text"/>
    <w:basedOn w:val="Normal"/>
    <w:link w:val="CommentTextChar"/>
    <w:uiPriority w:val="99"/>
    <w:semiHidden/>
    <w:unhideWhenUsed/>
    <w:rsid w:val="00CA495E"/>
    <w:pPr>
      <w:widowControl w:val="0"/>
      <w:autoSpaceDE w:val="0"/>
      <w:autoSpaceDN w:val="0"/>
      <w:adjustRightInd w:val="0"/>
      <w:spacing w:after="0" w:line="240" w:lineRule="auto"/>
    </w:pPr>
    <w:rPr>
      <w:rFonts w:ascii="Arial" w:eastAsia="Times New Roman" w:hAnsi="Arial" w:cs="Arial"/>
      <w:sz w:val="20"/>
      <w:szCs w:val="20"/>
    </w:rPr>
  </w:style>
  <w:style w:type="character" w:customStyle="1" w:styleId="CommentTextChar">
    <w:name w:val="Comment Text Char"/>
    <w:basedOn w:val="DefaultParagraphFont"/>
    <w:link w:val="CommentText"/>
    <w:uiPriority w:val="99"/>
    <w:semiHidden/>
    <w:rsid w:val="00CA495E"/>
    <w:rPr>
      <w:rFonts w:ascii="Arial" w:eastAsia="Times New Roman" w:hAnsi="Arial" w:cs="Arial"/>
      <w:sz w:val="20"/>
      <w:szCs w:val="20"/>
    </w:rPr>
  </w:style>
  <w:style w:type="numbering" w:customStyle="1" w:styleId="CDRHeadingListStyle">
    <w:name w:val="CDRHeadingListStyle"/>
    <w:uiPriority w:val="99"/>
    <w:rsid w:val="00CA495E"/>
    <w:pPr>
      <w:numPr>
        <w:numId w:val="1"/>
      </w:numPr>
    </w:pPr>
  </w:style>
  <w:style w:type="paragraph" w:customStyle="1" w:styleId="CDRGuidance">
    <w:name w:val="CDRGuidance"/>
    <w:basedOn w:val="Normal"/>
    <w:link w:val="CDRGuidanceChar"/>
    <w:qFormat/>
    <w:rsid w:val="00CA495E"/>
    <w:pPr>
      <w:autoSpaceDE w:val="0"/>
      <w:autoSpaceDN w:val="0"/>
      <w:adjustRightInd w:val="0"/>
      <w:spacing w:before="60" w:after="180" w:line="240" w:lineRule="auto"/>
    </w:pPr>
    <w:rPr>
      <w:rFonts w:eastAsia="Times New Roman" w:cs="Arial"/>
      <w:i/>
      <w:sz w:val="24"/>
      <w:szCs w:val="24"/>
    </w:rPr>
  </w:style>
  <w:style w:type="character" w:customStyle="1" w:styleId="CDRGuidanceChar">
    <w:name w:val="CDRGuidance Char"/>
    <w:link w:val="CDRGuidance"/>
    <w:rsid w:val="00CA495E"/>
    <w:rPr>
      <w:rFonts w:ascii="Calibri" w:eastAsia="Times New Roman" w:hAnsi="Calibri" w:cs="Arial"/>
      <w:i/>
    </w:rPr>
  </w:style>
  <w:style w:type="paragraph" w:customStyle="1" w:styleId="CDRHeading1">
    <w:name w:val="CDRHeading 1"/>
    <w:next w:val="Normal"/>
    <w:qFormat/>
    <w:rsid w:val="00CA495E"/>
    <w:pPr>
      <w:keepNext/>
      <w:pageBreakBefore/>
      <w:numPr>
        <w:numId w:val="1"/>
      </w:numPr>
      <w:spacing w:line="276" w:lineRule="auto"/>
    </w:pPr>
    <w:rPr>
      <w:rFonts w:ascii="Calibri" w:eastAsia="Calibri" w:hAnsi="Calibri" w:cs="Times New Roman"/>
      <w:b/>
      <w:sz w:val="40"/>
      <w:szCs w:val="22"/>
    </w:rPr>
  </w:style>
  <w:style w:type="paragraph" w:customStyle="1" w:styleId="CDRHeading2">
    <w:name w:val="CDRHeading 2"/>
    <w:basedOn w:val="CDRHeading1"/>
    <w:next w:val="Normal"/>
    <w:qFormat/>
    <w:rsid w:val="00CA495E"/>
    <w:pPr>
      <w:pageBreakBefore w:val="0"/>
      <w:numPr>
        <w:ilvl w:val="1"/>
      </w:numPr>
      <w:spacing w:before="120"/>
    </w:pPr>
    <w:rPr>
      <w:sz w:val="36"/>
      <w:szCs w:val="32"/>
    </w:rPr>
  </w:style>
  <w:style w:type="paragraph" w:customStyle="1" w:styleId="CDRHeading3">
    <w:name w:val="CDRHeading 3"/>
    <w:basedOn w:val="CDRHeading2"/>
    <w:next w:val="Normal"/>
    <w:qFormat/>
    <w:rsid w:val="00CA495E"/>
    <w:pPr>
      <w:numPr>
        <w:ilvl w:val="2"/>
      </w:numPr>
    </w:pPr>
    <w:rPr>
      <w:sz w:val="32"/>
    </w:rPr>
  </w:style>
  <w:style w:type="paragraph" w:customStyle="1" w:styleId="CDRHeading4">
    <w:name w:val="CDRHeading 4"/>
    <w:basedOn w:val="CDRHeading3"/>
    <w:next w:val="Normal"/>
    <w:qFormat/>
    <w:rsid w:val="00CA495E"/>
    <w:pPr>
      <w:numPr>
        <w:ilvl w:val="3"/>
      </w:numPr>
    </w:pPr>
    <w:rPr>
      <w:sz w:val="28"/>
    </w:rPr>
  </w:style>
  <w:style w:type="paragraph" w:customStyle="1" w:styleId="CDRHeading5">
    <w:name w:val="CDRHeading 5"/>
    <w:basedOn w:val="CDRHeading4"/>
    <w:next w:val="Normal"/>
    <w:qFormat/>
    <w:rsid w:val="00CA495E"/>
    <w:pPr>
      <w:numPr>
        <w:ilvl w:val="4"/>
      </w:numPr>
    </w:pPr>
    <w:rPr>
      <w:sz w:val="24"/>
    </w:rPr>
  </w:style>
  <w:style w:type="paragraph" w:customStyle="1" w:styleId="CDRHeading6">
    <w:name w:val="CDRHeading 6"/>
    <w:basedOn w:val="CDRHeading5"/>
    <w:next w:val="Normal"/>
    <w:qFormat/>
    <w:rsid w:val="00CA495E"/>
    <w:pPr>
      <w:numPr>
        <w:ilvl w:val="5"/>
      </w:numPr>
    </w:pPr>
  </w:style>
  <w:style w:type="paragraph" w:customStyle="1" w:styleId="CDRHeading7">
    <w:name w:val="CDRHeading 7"/>
    <w:basedOn w:val="CDRHeading6"/>
    <w:next w:val="Normal"/>
    <w:qFormat/>
    <w:rsid w:val="00CA495E"/>
    <w:pPr>
      <w:numPr>
        <w:ilvl w:val="6"/>
      </w:numPr>
    </w:pPr>
  </w:style>
  <w:style w:type="paragraph" w:customStyle="1" w:styleId="CDRHeading8">
    <w:name w:val="CDRHeading 8"/>
    <w:basedOn w:val="CDRHeading7"/>
    <w:next w:val="Normal"/>
    <w:qFormat/>
    <w:rsid w:val="00CA495E"/>
    <w:pPr>
      <w:numPr>
        <w:ilvl w:val="7"/>
      </w:numPr>
    </w:pPr>
  </w:style>
  <w:style w:type="paragraph" w:customStyle="1" w:styleId="CDRHeading9">
    <w:name w:val="CDRHeading 9"/>
    <w:basedOn w:val="CDRHeading8"/>
    <w:next w:val="Normal"/>
    <w:qFormat/>
    <w:rsid w:val="00CA495E"/>
    <w:pPr>
      <w:numPr>
        <w:ilvl w:val="8"/>
      </w:numPr>
    </w:pPr>
  </w:style>
  <w:style w:type="paragraph" w:styleId="BalloonText">
    <w:name w:val="Balloon Text"/>
    <w:basedOn w:val="Normal"/>
    <w:link w:val="BalloonTextChar"/>
    <w:uiPriority w:val="99"/>
    <w:semiHidden/>
    <w:unhideWhenUsed/>
    <w:rsid w:val="00CA49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95E"/>
    <w:rPr>
      <w:rFonts w:ascii="Lucida Grande" w:eastAsia="Calibri" w:hAnsi="Lucida Grande" w:cs="Lucida Grande"/>
      <w:sz w:val="18"/>
      <w:szCs w:val="18"/>
    </w:rPr>
  </w:style>
  <w:style w:type="paragraph" w:customStyle="1" w:styleId="CDRBodyText">
    <w:name w:val="CDRBodyText"/>
    <w:basedOn w:val="BodyText"/>
    <w:link w:val="CDRBodyTextChar"/>
    <w:qFormat/>
    <w:rsid w:val="003D4A50"/>
    <w:pPr>
      <w:autoSpaceDE w:val="0"/>
      <w:autoSpaceDN w:val="0"/>
      <w:adjustRightInd w:val="0"/>
      <w:spacing w:before="60" w:after="180" w:line="240" w:lineRule="auto"/>
      <w:ind w:firstLine="1080"/>
    </w:pPr>
    <w:rPr>
      <w:rFonts w:ascii="Cambria" w:eastAsia="Times New Roman" w:hAnsi="Cambria" w:cs="Arial"/>
      <w:sz w:val="24"/>
      <w:szCs w:val="24"/>
    </w:rPr>
  </w:style>
  <w:style w:type="character" w:customStyle="1" w:styleId="CDRBodyTextChar">
    <w:name w:val="CDRBodyText Char"/>
    <w:link w:val="CDRBodyText"/>
    <w:rsid w:val="003D4A50"/>
    <w:rPr>
      <w:rFonts w:ascii="Cambria" w:eastAsia="Times New Roman" w:hAnsi="Cambria" w:cs="Arial"/>
    </w:rPr>
  </w:style>
  <w:style w:type="paragraph" w:styleId="BodyText">
    <w:name w:val="Body Text"/>
    <w:basedOn w:val="Normal"/>
    <w:link w:val="BodyTextChar"/>
    <w:uiPriority w:val="99"/>
    <w:semiHidden/>
    <w:unhideWhenUsed/>
    <w:rsid w:val="003D4A50"/>
    <w:pPr>
      <w:spacing w:after="120"/>
    </w:pPr>
  </w:style>
  <w:style w:type="character" w:customStyle="1" w:styleId="BodyTextChar">
    <w:name w:val="Body Text Char"/>
    <w:basedOn w:val="DefaultParagraphFont"/>
    <w:link w:val="BodyText"/>
    <w:uiPriority w:val="99"/>
    <w:semiHidden/>
    <w:rsid w:val="003D4A50"/>
    <w:rPr>
      <w:rFonts w:ascii="Calibri" w:eastAsia="Calibri" w:hAnsi="Calibri" w:cs="Times New Roman"/>
      <w:sz w:val="22"/>
      <w:szCs w:val="22"/>
    </w:rPr>
  </w:style>
  <w:style w:type="character" w:styleId="PlaceholderText">
    <w:name w:val="Placeholder Text"/>
    <w:basedOn w:val="DefaultParagraphFont"/>
    <w:uiPriority w:val="99"/>
    <w:semiHidden/>
    <w:rsid w:val="00164F8B"/>
    <w:rPr>
      <w:color w:val="808080"/>
    </w:rPr>
  </w:style>
  <w:style w:type="paragraph" w:styleId="CommentSubject">
    <w:name w:val="annotation subject"/>
    <w:basedOn w:val="CommentText"/>
    <w:next w:val="CommentText"/>
    <w:link w:val="CommentSubjectChar"/>
    <w:uiPriority w:val="99"/>
    <w:semiHidden/>
    <w:unhideWhenUsed/>
    <w:rsid w:val="00456B27"/>
    <w:pPr>
      <w:widowControl/>
      <w:autoSpaceDE/>
      <w:autoSpaceDN/>
      <w:adjustRightInd/>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456B27"/>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1316</Words>
  <Characters>7502</Characters>
  <Application>Microsoft Macintosh Word</Application>
  <DocSecurity>0</DocSecurity>
  <Lines>62</Lines>
  <Paragraphs>17</Paragraphs>
  <ScaleCrop>false</ScaleCrop>
  <Company/>
  <LinksUpToDate>false</LinksUpToDate>
  <CharactersWithSpaces>8801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Odele Coddington</cp:lastModifiedBy>
  <cp:revision>7</cp:revision>
  <cp:lastPrinted>2014-12-04T22:22:00Z</cp:lastPrinted>
  <dcterms:created xsi:type="dcterms:W3CDTF">2014-12-09T19:01:00Z</dcterms:created>
  <dcterms:modified xsi:type="dcterms:W3CDTF">2014-12-12T19:03:00Z</dcterms:modified>
</cp:coreProperties>
</file>