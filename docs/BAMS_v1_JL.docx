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96523" w14:textId="77777777" w:rsidR="007F46DC" w:rsidRDefault="00091097">
      <w:pPr>
        <w:rPr>
          <w:b w:val="0"/>
          <w:bCs w:val="0"/>
          <w:smallCaps w:val="0"/>
        </w:rPr>
      </w:pPr>
      <w:r w:rsidRPr="00091097">
        <w:rPr>
          <w:b w:val="0"/>
          <w:bCs w:val="0"/>
          <w:smallCaps w:val="0"/>
        </w:rPr>
        <w:t>BAMS article outline</w:t>
      </w:r>
    </w:p>
    <w:p w14:paraId="3A898F69" w14:textId="0B84973B" w:rsidR="00091097" w:rsidRDefault="00091097">
      <w:p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Title: A new, operational, climate data record </w:t>
      </w:r>
      <w:del w:id="0" w:author="J" w:date="2014-11-25T10:38:00Z">
        <w:r w:rsidDel="003E2455">
          <w:rPr>
            <w:b w:val="0"/>
            <w:bCs w:val="0"/>
            <w:smallCaps w:val="0"/>
          </w:rPr>
          <w:delText xml:space="preserve">for </w:delText>
        </w:r>
      </w:del>
      <w:ins w:id="1" w:author="J" w:date="2014-11-25T10:38:00Z">
        <w:r w:rsidR="003E2455">
          <w:rPr>
            <w:b w:val="0"/>
            <w:bCs w:val="0"/>
            <w:smallCaps w:val="0"/>
          </w:rPr>
          <w:t xml:space="preserve">of </w:t>
        </w:r>
      </w:ins>
      <w:r>
        <w:rPr>
          <w:b w:val="0"/>
          <w:bCs w:val="0"/>
          <w:smallCaps w:val="0"/>
        </w:rPr>
        <w:t>solar irradiance</w:t>
      </w:r>
    </w:p>
    <w:p w14:paraId="4A4F829E" w14:textId="744F3D79" w:rsidR="00091097" w:rsidRDefault="00091097">
      <w:p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Authors: O. </w:t>
      </w:r>
      <w:proofErr w:type="spellStart"/>
      <w:r>
        <w:rPr>
          <w:b w:val="0"/>
          <w:bCs w:val="0"/>
          <w:smallCaps w:val="0"/>
        </w:rPr>
        <w:t>Coddington</w:t>
      </w:r>
      <w:proofErr w:type="spellEnd"/>
      <w:r>
        <w:rPr>
          <w:b w:val="0"/>
          <w:bCs w:val="0"/>
          <w:smallCaps w:val="0"/>
        </w:rPr>
        <w:t xml:space="preserve">, J. Lean, P. </w:t>
      </w:r>
      <w:proofErr w:type="spellStart"/>
      <w:r>
        <w:rPr>
          <w:b w:val="0"/>
          <w:bCs w:val="0"/>
          <w:smallCaps w:val="0"/>
        </w:rPr>
        <w:t>Pilewskie</w:t>
      </w:r>
      <w:proofErr w:type="spellEnd"/>
      <w:r>
        <w:rPr>
          <w:b w:val="0"/>
          <w:bCs w:val="0"/>
          <w:smallCaps w:val="0"/>
        </w:rPr>
        <w:t xml:space="preserve">, </w:t>
      </w:r>
      <w:del w:id="2" w:author="J" w:date="2014-11-25T10:38:00Z">
        <w:r w:rsidDel="003E2455">
          <w:rPr>
            <w:b w:val="0"/>
            <w:bCs w:val="0"/>
            <w:smallCaps w:val="0"/>
          </w:rPr>
          <w:delText xml:space="preserve">and </w:delText>
        </w:r>
      </w:del>
      <w:r>
        <w:rPr>
          <w:b w:val="0"/>
          <w:bCs w:val="0"/>
          <w:smallCaps w:val="0"/>
        </w:rPr>
        <w:t>M. Snow</w:t>
      </w:r>
      <w:ins w:id="3" w:author="J" w:date="2014-11-25T10:38:00Z">
        <w:r w:rsidR="003E2455">
          <w:rPr>
            <w:b w:val="0"/>
            <w:bCs w:val="0"/>
            <w:smallCaps w:val="0"/>
          </w:rPr>
          <w:t xml:space="preserve">, </w:t>
        </w:r>
        <w:proofErr w:type="gramStart"/>
        <w:r w:rsidR="003E2455">
          <w:rPr>
            <w:b w:val="0"/>
            <w:bCs w:val="0"/>
            <w:smallCaps w:val="0"/>
          </w:rPr>
          <w:t>D</w:t>
        </w:r>
        <w:proofErr w:type="gramEnd"/>
        <w:r w:rsidR="003E2455">
          <w:rPr>
            <w:b w:val="0"/>
            <w:bCs w:val="0"/>
            <w:smallCaps w:val="0"/>
          </w:rPr>
          <w:t xml:space="preserve">. </w:t>
        </w:r>
        <w:proofErr w:type="spellStart"/>
        <w:r w:rsidR="003E2455">
          <w:rPr>
            <w:b w:val="0"/>
            <w:bCs w:val="0"/>
            <w:smallCaps w:val="0"/>
          </w:rPr>
          <w:t>Lindholm</w:t>
        </w:r>
      </w:ins>
      <w:proofErr w:type="spellEnd"/>
    </w:p>
    <w:p w14:paraId="6752BF36" w14:textId="77777777" w:rsidR="00091097" w:rsidRPr="00091097" w:rsidRDefault="00091097" w:rsidP="0009109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Abstract</w:t>
      </w:r>
    </w:p>
    <w:p w14:paraId="6C7E7652" w14:textId="77777777" w:rsidR="00091097" w:rsidRDefault="00091097" w:rsidP="0009109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Introduction</w:t>
      </w:r>
    </w:p>
    <w:p w14:paraId="053326AD" w14:textId="5DECB023" w:rsidR="00E738CA" w:rsidRPr="00E738CA" w:rsidRDefault="00E738CA" w:rsidP="00E738CA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The need for a solar irradiance climate data record</w:t>
      </w:r>
    </w:p>
    <w:p w14:paraId="4A8E23B8" w14:textId="77777777" w:rsidR="00091097" w:rsidRDefault="00091097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Climate Data Record NOAA Vision (robust and reliable, consistent, algorithms, data stewardship, for broad community use)</w:t>
      </w:r>
    </w:p>
    <w:p w14:paraId="49FD3477" w14:textId="77777777" w:rsidR="00091097" w:rsidRDefault="00091097" w:rsidP="00091097">
      <w:pPr>
        <w:pStyle w:val="ListParagraph"/>
        <w:numPr>
          <w:ilvl w:val="0"/>
          <w:numId w:val="1"/>
        </w:numPr>
        <w:rPr>
          <w:ins w:id="4" w:author="J" w:date="2014-11-25T10:34:00Z"/>
          <w:b w:val="0"/>
          <w:bCs w:val="0"/>
          <w:smallCaps w:val="0"/>
        </w:rPr>
      </w:pPr>
      <w:r>
        <w:rPr>
          <w:b w:val="0"/>
          <w:bCs w:val="0"/>
          <w:smallCaps w:val="0"/>
        </w:rPr>
        <w:t>Earth Climate Variable: Earth Radiation Budget</w:t>
      </w:r>
      <w:r w:rsidR="001F7656">
        <w:rPr>
          <w:b w:val="0"/>
          <w:bCs w:val="0"/>
          <w:smallCaps w:val="0"/>
        </w:rPr>
        <w:t xml:space="preserve"> </w:t>
      </w:r>
    </w:p>
    <w:p w14:paraId="3D661B18" w14:textId="6C27C722" w:rsidR="0082416F" w:rsidRDefault="0082416F" w:rsidP="0082416F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moveToRangeStart w:id="5" w:author="J" w:date="2014-11-25T10:34:00Z" w:name="move278530994"/>
      <w:moveTo w:id="6" w:author="J" w:date="2014-11-25T10:34:00Z">
        <w:del w:id="7" w:author="J" w:date="2014-11-25T10:34:00Z">
          <w:r w:rsidDel="0082416F">
            <w:rPr>
              <w:b w:val="0"/>
              <w:bCs w:val="0"/>
              <w:smallCaps w:val="0"/>
            </w:rPr>
            <w:delText>Source</w:delText>
          </w:r>
        </w:del>
      </w:moveTo>
      <w:ins w:id="8" w:author="J" w:date="2014-11-25T10:34:00Z">
        <w:r>
          <w:rPr>
            <w:b w:val="0"/>
            <w:bCs w:val="0"/>
            <w:smallCaps w:val="0"/>
          </w:rPr>
          <w:t>Solar Irradiance</w:t>
        </w:r>
      </w:ins>
      <w:moveTo w:id="9" w:author="J" w:date="2014-11-25T10:34:00Z">
        <w:r>
          <w:rPr>
            <w:b w:val="0"/>
            <w:bCs w:val="0"/>
            <w:smallCaps w:val="0"/>
          </w:rPr>
          <w:t xml:space="preserve"> Data</w:t>
        </w:r>
      </w:moveTo>
      <w:ins w:id="10" w:author="J" w:date="2014-11-25T10:34:00Z">
        <w:r>
          <w:rPr>
            <w:b w:val="0"/>
            <w:bCs w:val="0"/>
            <w:smallCaps w:val="0"/>
          </w:rPr>
          <w:t>sets</w:t>
        </w:r>
      </w:ins>
    </w:p>
    <w:p w14:paraId="49E9E51F" w14:textId="77777777" w:rsidR="009C008F" w:rsidRDefault="0082416F" w:rsidP="0082416F">
      <w:pPr>
        <w:pStyle w:val="ListParagraph"/>
        <w:numPr>
          <w:ilvl w:val="0"/>
          <w:numId w:val="1"/>
        </w:numPr>
        <w:rPr>
          <w:ins w:id="11" w:author="J" w:date="2014-11-25T10:42:00Z"/>
          <w:b w:val="0"/>
          <w:bCs w:val="0"/>
          <w:smallCaps w:val="0"/>
        </w:rPr>
      </w:pPr>
      <w:moveTo w:id="12" w:author="J" w:date="2014-11-25T10:34:00Z">
        <w:r>
          <w:rPr>
            <w:b w:val="0"/>
            <w:bCs w:val="0"/>
            <w:smallCaps w:val="0"/>
          </w:rPr>
          <w:t>SORCE TIM and SORCE SIM, TCTE</w:t>
        </w:r>
      </w:moveTo>
    </w:p>
    <w:p w14:paraId="112A3CB1" w14:textId="2D07AC78" w:rsidR="0082416F" w:rsidRDefault="0082416F" w:rsidP="0082416F">
      <w:pPr>
        <w:pStyle w:val="ListParagraph"/>
        <w:numPr>
          <w:ilvl w:val="0"/>
          <w:numId w:val="1"/>
        </w:numPr>
        <w:rPr>
          <w:ins w:id="13" w:author="J" w:date="2014-11-25T10:42:00Z"/>
          <w:b w:val="0"/>
          <w:bCs w:val="0"/>
          <w:smallCaps w:val="0"/>
        </w:rPr>
      </w:pPr>
      <w:moveTo w:id="14" w:author="J" w:date="2014-11-25T10:34:00Z">
        <w:del w:id="15" w:author="J" w:date="2014-11-25T10:42:00Z">
          <w:r w:rsidDel="009C008F">
            <w:rPr>
              <w:b w:val="0"/>
              <w:bCs w:val="0"/>
              <w:smallCaps w:val="0"/>
            </w:rPr>
            <w:delText>;</w:delText>
          </w:r>
        </w:del>
        <w:del w:id="16" w:author="J" w:date="2014-11-25T10:39:00Z">
          <w:r w:rsidDel="006A2147">
            <w:rPr>
              <w:b w:val="0"/>
              <w:bCs w:val="0"/>
              <w:smallCaps w:val="0"/>
            </w:rPr>
            <w:delText xml:space="preserve"> </w:delText>
          </w:r>
        </w:del>
        <w:proofErr w:type="gramStart"/>
        <w:r>
          <w:rPr>
            <w:b w:val="0"/>
            <w:bCs w:val="0"/>
            <w:smallCaps w:val="0"/>
          </w:rPr>
          <w:t>connection</w:t>
        </w:r>
        <w:proofErr w:type="gramEnd"/>
        <w:r>
          <w:rPr>
            <w:b w:val="0"/>
            <w:bCs w:val="0"/>
            <w:smallCaps w:val="0"/>
          </w:rPr>
          <w:t xml:space="preserve"> to future TSIS TIM/SIM</w:t>
        </w:r>
      </w:moveTo>
      <w:ins w:id="17" w:author="J" w:date="2014-11-25T10:34:00Z">
        <w:r>
          <w:rPr>
            <w:b w:val="0"/>
            <w:bCs w:val="0"/>
            <w:smallCaps w:val="0"/>
          </w:rPr>
          <w:t xml:space="preserve"> &amp; connection to extant record</w:t>
        </w:r>
      </w:ins>
    </w:p>
    <w:p w14:paraId="1A703D6E" w14:textId="3DCA8137" w:rsidR="009C008F" w:rsidRDefault="009C008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proofErr w:type="gramStart"/>
      <w:ins w:id="18" w:author="J" w:date="2014-11-25T10:43:00Z">
        <w:r>
          <w:rPr>
            <w:b w:val="0"/>
            <w:bCs w:val="0"/>
            <w:smallCaps w:val="0"/>
          </w:rPr>
          <w:t>limitations</w:t>
        </w:r>
      </w:ins>
      <w:proofErr w:type="gramEnd"/>
      <w:ins w:id="19" w:author="J" w:date="2014-11-25T10:42:00Z">
        <w:r>
          <w:rPr>
            <w:b w:val="0"/>
            <w:bCs w:val="0"/>
            <w:smallCaps w:val="0"/>
          </w:rPr>
          <w:t xml:space="preserve"> of extant </w:t>
        </w:r>
      </w:ins>
      <w:ins w:id="20" w:author="J" w:date="2014-11-25T10:43:00Z">
        <w:r>
          <w:rPr>
            <w:b w:val="0"/>
            <w:bCs w:val="0"/>
            <w:smallCaps w:val="0"/>
          </w:rPr>
          <w:t>datasets</w:t>
        </w:r>
      </w:ins>
      <w:ins w:id="21" w:author="J" w:date="2014-11-25T10:42:00Z">
        <w:r>
          <w:rPr>
            <w:b w:val="0"/>
            <w:bCs w:val="0"/>
            <w:smallCaps w:val="0"/>
          </w:rPr>
          <w:t xml:space="preserve"> for constructing a CDR for use in climate change simulations (hence need for model algorithm)</w:t>
        </w:r>
      </w:ins>
    </w:p>
    <w:p w14:paraId="1C670508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To w:id="22" w:author="J" w:date="2014-11-25T10:34:00Z">
        <w:r>
          <w:rPr>
            <w:b w:val="0"/>
            <w:bCs w:val="0"/>
            <w:smallCaps w:val="0"/>
          </w:rPr>
          <w:t>TRF/SRF calibration facilities</w:t>
        </w:r>
      </w:moveTo>
    </w:p>
    <w:p w14:paraId="3738B642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To w:id="23" w:author="J" w:date="2014-11-25T10:34:00Z">
        <w:r>
          <w:rPr>
            <w:b w:val="0"/>
            <w:bCs w:val="0"/>
            <w:smallCaps w:val="0"/>
          </w:rPr>
          <w:t>Brief Description of corrections/calibrations applied to instrument(s)</w:t>
        </w:r>
      </w:moveTo>
    </w:p>
    <w:p w14:paraId="15B4DE37" w14:textId="292EFC11" w:rsidR="0082416F" w:rsidDel="0082416F" w:rsidRDefault="0082416F" w:rsidP="0082416F">
      <w:pPr>
        <w:pStyle w:val="ListParagraph"/>
        <w:numPr>
          <w:ilvl w:val="0"/>
          <w:numId w:val="1"/>
        </w:numPr>
        <w:rPr>
          <w:del w:id="24" w:author="J" w:date="2014-11-25T10:35:00Z"/>
          <w:b w:val="0"/>
          <w:bCs w:val="0"/>
          <w:smallCaps w:val="0"/>
        </w:rPr>
      </w:pPr>
      <w:moveTo w:id="25" w:author="J" w:date="2014-11-25T10:34:00Z">
        <w:del w:id="26" w:author="J" w:date="2014-11-25T10:35:00Z">
          <w:r w:rsidDel="0082416F">
            <w:rPr>
              <w:b w:val="0"/>
              <w:bCs w:val="0"/>
              <w:smallCaps w:val="0"/>
            </w:rPr>
            <w:delText xml:space="preserve">Mg II and USAF sunspot area sources </w:delText>
          </w:r>
        </w:del>
      </w:moveTo>
    </w:p>
    <w:p w14:paraId="56BDAE75" w14:textId="77777777" w:rsidR="0082416F" w:rsidRPr="005E1367" w:rsidDel="0082416F" w:rsidRDefault="0082416F" w:rsidP="0082416F">
      <w:pPr>
        <w:pStyle w:val="ListParagraph"/>
        <w:numPr>
          <w:ilvl w:val="0"/>
          <w:numId w:val="1"/>
        </w:numPr>
        <w:rPr>
          <w:del w:id="27" w:author="J" w:date="2014-11-25T10:34:00Z"/>
          <w:b w:val="0"/>
          <w:bCs w:val="0"/>
          <w:smallCaps w:val="0"/>
        </w:rPr>
      </w:pPr>
      <w:moveTo w:id="28" w:author="J" w:date="2014-11-25T10:34:00Z">
        <w:r>
          <w:rPr>
            <w:b w:val="0"/>
            <w:bCs w:val="0"/>
            <w:smallCaps w:val="0"/>
          </w:rPr>
          <w:t>Provide web addresses for sources of input data</w:t>
        </w:r>
      </w:moveTo>
    </w:p>
    <w:moveToRangeEnd w:id="5"/>
    <w:p w14:paraId="6516F948" w14:textId="77777777" w:rsidR="0082416F" w:rsidRP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</w:p>
    <w:p w14:paraId="4FE134BA" w14:textId="10E6B5B9" w:rsidR="00E738CA" w:rsidDel="0082416F" w:rsidRDefault="006A2147" w:rsidP="00E738CA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ins w:id="29" w:author="J" w:date="2014-11-25T10:39:00Z">
        <w:r>
          <w:rPr>
            <w:b w:val="0"/>
            <w:bCs w:val="0"/>
            <w:smallCaps w:val="0"/>
          </w:rPr>
          <w:t xml:space="preserve">Irradiance Variability Model </w:t>
        </w:r>
      </w:ins>
      <w:moveFromRangeStart w:id="30" w:author="J" w:date="2014-11-25T10:36:00Z" w:name="move278531132"/>
      <w:moveFrom w:id="31" w:author="J" w:date="2014-11-25T10:36:00Z">
        <w:r w:rsidR="00E738CA" w:rsidDel="0082416F">
          <w:rPr>
            <w:b w:val="0"/>
            <w:bCs w:val="0"/>
            <w:smallCaps w:val="0"/>
          </w:rPr>
          <w:t>Deliverables/Products</w:t>
        </w:r>
      </w:moveFrom>
    </w:p>
    <w:p w14:paraId="5DEE827F" w14:textId="64CDB866" w:rsidR="00A97B84" w:rsidDel="0082416F" w:rsidRDefault="00A97B84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2" w:author="J" w:date="2014-11-25T10:36:00Z">
        <w:r w:rsidDel="0082416F">
          <w:rPr>
            <w:b w:val="0"/>
            <w:bCs w:val="0"/>
            <w:smallCaps w:val="0"/>
          </w:rPr>
          <w:t>Description, time range, spectral resolution, daily and time averaged</w:t>
        </w:r>
        <w:r w:rsidR="00091097" w:rsidDel="0082416F">
          <w:rPr>
            <w:b w:val="0"/>
            <w:bCs w:val="0"/>
            <w:smallCaps w:val="0"/>
          </w:rPr>
          <w:t>: TSI composites, historical reconstruction, contemporary TSI/SSI (daily, monthly-averaged, ye</w:t>
        </w:r>
        <w:r w:rsidDel="0082416F">
          <w:rPr>
            <w:b w:val="0"/>
            <w:bCs w:val="0"/>
            <w:smallCaps w:val="0"/>
          </w:rPr>
          <w:t>arly-averaged)</w:t>
        </w:r>
      </w:moveFrom>
    </w:p>
    <w:p w14:paraId="45928831" w14:textId="73070FE0" w:rsidR="00A97B84" w:rsidRPr="00A97B84" w:rsidDel="0082416F" w:rsidRDefault="00A97B84" w:rsidP="00A97B84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3" w:author="J" w:date="2014-11-25T10:36:00Z">
        <w:r w:rsidDel="0082416F">
          <w:rPr>
            <w:b w:val="0"/>
            <w:bCs w:val="0"/>
            <w:smallCaps w:val="0"/>
          </w:rPr>
          <w:t xml:space="preserve">Inclusion of Uncertainties </w:t>
        </w:r>
      </w:moveFrom>
    </w:p>
    <w:p w14:paraId="11D2A548" w14:textId="38BDC222" w:rsidR="00091097" w:rsidDel="0082416F" w:rsidRDefault="00A97B84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4" w:author="J" w:date="2014-11-25T10:36:00Z">
        <w:r w:rsidDel="0082416F">
          <w:rPr>
            <w:b w:val="0"/>
            <w:bCs w:val="0"/>
            <w:smallCaps w:val="0"/>
          </w:rPr>
          <w:t>NetCDF4 format</w:t>
        </w:r>
        <w:r w:rsidR="00091097" w:rsidDel="0082416F">
          <w:rPr>
            <w:b w:val="0"/>
            <w:bCs w:val="0"/>
            <w:smallCaps w:val="0"/>
          </w:rPr>
          <w:t>.</w:t>
        </w:r>
      </w:moveFrom>
    </w:p>
    <w:p w14:paraId="0FC7B886" w14:textId="3794C4C5" w:rsidR="005E1367" w:rsidDel="0082416F" w:rsidRDefault="005E1367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5" w:author="J" w:date="2014-11-25T10:36:00Z">
        <w:r w:rsidDel="0082416F">
          <w:rPr>
            <w:b w:val="0"/>
            <w:bCs w:val="0"/>
            <w:smallCaps w:val="0"/>
          </w:rPr>
          <w:t>Data sets created at LASP and Archived at NCDC. Can also download data from LASP LISIRD over a user-specified time and spectral range.</w:t>
        </w:r>
      </w:moveFrom>
    </w:p>
    <w:p w14:paraId="0C02D371" w14:textId="17AA6E99" w:rsidR="00F93EAE" w:rsidDel="0082416F" w:rsidRDefault="00F93EAE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6" w:author="J" w:date="2014-11-25T10:36:00Z">
        <w:r w:rsidDel="0082416F">
          <w:rPr>
            <w:b w:val="0"/>
            <w:bCs w:val="0"/>
            <w:smallCaps w:val="0"/>
          </w:rPr>
          <w:t>Stewardship (TSIS ATBD, CDR development, irradiance composites, enable rapid generation of solar irradiance CDR following TSIS launch).</w:t>
        </w:r>
        <w:r w:rsidR="005E1367" w:rsidDel="0082416F">
          <w:rPr>
            <w:b w:val="0"/>
            <w:bCs w:val="0"/>
            <w:smallCaps w:val="0"/>
          </w:rPr>
          <w:t xml:space="preserve"> Documentation archived at NOAA NCDC</w:t>
        </w:r>
      </w:moveFrom>
    </w:p>
    <w:p w14:paraId="63764C39" w14:textId="395658D3" w:rsidR="00F93EAE" w:rsidDel="0082416F" w:rsidRDefault="00A97B84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7" w:author="J" w:date="2014-11-25T10:36:00Z">
        <w:r w:rsidDel="0082416F">
          <w:rPr>
            <w:b w:val="0"/>
            <w:bCs w:val="0"/>
            <w:smallCaps w:val="0"/>
          </w:rPr>
          <w:t>Time Series Data U</w:t>
        </w:r>
        <w:r w:rsidR="00F93EAE" w:rsidDel="0082416F">
          <w:rPr>
            <w:b w:val="0"/>
            <w:bCs w:val="0"/>
            <w:smallCaps w:val="0"/>
          </w:rPr>
          <w:t>pdates</w:t>
        </w:r>
      </w:moveFrom>
    </w:p>
    <w:p w14:paraId="4C570D0F" w14:textId="4229D515" w:rsidR="00091097" w:rsidDel="0082416F" w:rsidRDefault="00091097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From w:id="38" w:author="J" w:date="2014-11-25T10:36:00Z">
        <w:r w:rsidDel="0082416F">
          <w:rPr>
            <w:b w:val="0"/>
            <w:bCs w:val="0"/>
            <w:smallCaps w:val="0"/>
          </w:rPr>
          <w:t>Applications/Users</w:t>
        </w:r>
        <w:r w:rsidR="00184018" w:rsidDel="0082416F">
          <w:rPr>
            <w:b w:val="0"/>
            <w:bCs w:val="0"/>
            <w:smallCaps w:val="0"/>
          </w:rPr>
          <w:t xml:space="preserve"> (put near end instead?</w:t>
        </w:r>
        <w:r w:rsidR="00A97B84" w:rsidDel="0082416F">
          <w:rPr>
            <w:b w:val="0"/>
            <w:bCs w:val="0"/>
            <w:smallCaps w:val="0"/>
          </w:rPr>
          <w:t>)</w:t>
        </w:r>
      </w:moveFrom>
    </w:p>
    <w:moveFromRangeEnd w:id="30"/>
    <w:p w14:paraId="429CD6EF" w14:textId="77777777" w:rsidR="00091097" w:rsidRDefault="00091097" w:rsidP="0009109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Algorithm</w:t>
      </w:r>
    </w:p>
    <w:p w14:paraId="15EE6A8A" w14:textId="77777777" w:rsidR="00091097" w:rsidRDefault="00091097" w:rsidP="00091097">
      <w:pPr>
        <w:pStyle w:val="ListParagraph"/>
        <w:numPr>
          <w:ilvl w:val="0"/>
          <w:numId w:val="1"/>
        </w:numPr>
        <w:rPr>
          <w:ins w:id="39" w:author="J" w:date="2014-11-25T10:35:00Z"/>
          <w:b w:val="0"/>
          <w:bCs w:val="0"/>
          <w:smallCaps w:val="0"/>
        </w:rPr>
      </w:pPr>
      <w:r>
        <w:rPr>
          <w:b w:val="0"/>
          <w:bCs w:val="0"/>
          <w:smallCaps w:val="0"/>
        </w:rPr>
        <w:t>NRL TSI and SSI models – version 2 description</w:t>
      </w:r>
    </w:p>
    <w:p w14:paraId="3F919977" w14:textId="77777777" w:rsidR="0082416F" w:rsidRDefault="0082416F" w:rsidP="0082416F">
      <w:pPr>
        <w:pStyle w:val="ListParagraph"/>
        <w:numPr>
          <w:ilvl w:val="0"/>
          <w:numId w:val="1"/>
        </w:numPr>
        <w:rPr>
          <w:ins w:id="40" w:author="J" w:date="2014-11-25T10:35:00Z"/>
          <w:b w:val="0"/>
          <w:bCs w:val="0"/>
          <w:smallCaps w:val="0"/>
        </w:rPr>
      </w:pPr>
      <w:ins w:id="41" w:author="J" w:date="2014-11-25T10:35:00Z">
        <w:r>
          <w:rPr>
            <w:b w:val="0"/>
            <w:bCs w:val="0"/>
            <w:smallCaps w:val="0"/>
          </w:rPr>
          <w:t xml:space="preserve">Mg II and USAF sunspot area sources </w:t>
        </w:r>
      </w:ins>
    </w:p>
    <w:p w14:paraId="0A88DCF7" w14:textId="1E6C6FB0" w:rsidR="0082416F" w:rsidRDefault="0082416F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ins w:id="42" w:author="J" w:date="2014-11-25T10:35:00Z">
        <w:r>
          <w:rPr>
            <w:b w:val="0"/>
            <w:bCs w:val="0"/>
            <w:smallCaps w:val="0"/>
          </w:rPr>
          <w:t>Model parame</w:t>
        </w:r>
        <w:r w:rsidR="006A2147">
          <w:rPr>
            <w:b w:val="0"/>
            <w:bCs w:val="0"/>
            <w:smallCaps w:val="0"/>
          </w:rPr>
          <w:t>ter characteristics</w:t>
        </w:r>
        <w:r>
          <w:rPr>
            <w:b w:val="0"/>
            <w:bCs w:val="0"/>
            <w:smallCaps w:val="0"/>
          </w:rPr>
          <w:t xml:space="preserve"> –spot and facular contrasts</w:t>
        </w:r>
      </w:ins>
    </w:p>
    <w:p w14:paraId="7679F032" w14:textId="650B5273" w:rsidR="001F7656" w:rsidRDefault="005E1367" w:rsidP="00091097">
      <w:pPr>
        <w:pStyle w:val="ListParagraph"/>
        <w:numPr>
          <w:ilvl w:val="0"/>
          <w:numId w:val="1"/>
        </w:numPr>
        <w:rPr>
          <w:ins w:id="43" w:author="J" w:date="2014-11-25T10:36:00Z"/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Outline </w:t>
      </w:r>
      <w:r w:rsidR="001F7656">
        <w:rPr>
          <w:b w:val="0"/>
          <w:bCs w:val="0"/>
          <w:smallCaps w:val="0"/>
        </w:rPr>
        <w:t>Differences from version 1</w:t>
      </w:r>
    </w:p>
    <w:p w14:paraId="0FB237A6" w14:textId="575E05DA" w:rsidR="0082416F" w:rsidRDefault="0082416F" w:rsidP="00091097">
      <w:pPr>
        <w:pStyle w:val="ListParagraph"/>
        <w:numPr>
          <w:ilvl w:val="0"/>
          <w:numId w:val="1"/>
        </w:numPr>
        <w:rPr>
          <w:ins w:id="44" w:author="J" w:date="2014-11-25T10:36:00Z"/>
          <w:b w:val="0"/>
          <w:bCs w:val="0"/>
          <w:smallCaps w:val="0"/>
        </w:rPr>
      </w:pPr>
      <w:ins w:id="45" w:author="J" w:date="2014-11-25T10:36:00Z">
        <w:r>
          <w:rPr>
            <w:b w:val="0"/>
            <w:bCs w:val="0"/>
            <w:smallCaps w:val="0"/>
          </w:rPr>
          <w:t>Reference more detailed comparison validation in second paper</w:t>
        </w:r>
      </w:ins>
    </w:p>
    <w:p w14:paraId="125A10D1" w14:textId="0125484F" w:rsidR="0082416F" w:rsidDel="006A2147" w:rsidRDefault="0082416F" w:rsidP="00CB5775">
      <w:pPr>
        <w:pStyle w:val="ListParagraph"/>
        <w:numPr>
          <w:ilvl w:val="0"/>
          <w:numId w:val="1"/>
        </w:numPr>
        <w:ind w:left="0"/>
        <w:rPr>
          <w:del w:id="46" w:author="J" w:date="2014-11-25T10:40:00Z"/>
          <w:b w:val="0"/>
          <w:bCs w:val="0"/>
          <w:smallCaps w:val="0"/>
        </w:rPr>
        <w:pPrChange w:id="47" w:author="J" w:date="2014-11-25T10:43:00Z">
          <w:pPr>
            <w:pStyle w:val="ListParagraph"/>
            <w:numPr>
              <w:numId w:val="1"/>
            </w:numPr>
            <w:ind w:left="360" w:hanging="360"/>
          </w:pPr>
        </w:pPrChange>
      </w:pPr>
      <w:moveToRangeStart w:id="48" w:author="J" w:date="2014-11-25T10:36:00Z" w:name="move278531132"/>
      <w:moveTo w:id="49" w:author="J" w:date="2014-11-25T10:36:00Z">
        <w:del w:id="50" w:author="J" w:date="2014-11-25T10:40:00Z">
          <w:r w:rsidDel="006A2147">
            <w:rPr>
              <w:b w:val="0"/>
              <w:bCs w:val="0"/>
              <w:smallCaps w:val="0"/>
            </w:rPr>
            <w:delText>Deliverables/Products</w:delText>
          </w:r>
        </w:del>
      </w:moveTo>
    </w:p>
    <w:p w14:paraId="2443E30A" w14:textId="764D9A7B" w:rsidR="0082416F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51" w:author="J" w:date="2014-11-25T10:40:00Z"/>
          <w:b w:val="0"/>
          <w:bCs w:val="0"/>
          <w:smallCaps w:val="0"/>
        </w:rPr>
        <w:pPrChange w:id="52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53" w:author="J" w:date="2014-11-25T10:36:00Z">
        <w:del w:id="54" w:author="J" w:date="2014-11-25T10:40:00Z">
          <w:r w:rsidDel="006A2147">
            <w:rPr>
              <w:b w:val="0"/>
              <w:bCs w:val="0"/>
              <w:smallCaps w:val="0"/>
            </w:rPr>
            <w:delText>Description, time range, spectral resolution, daily and time averaged: TSI composites, historical reconstruction, contemporary TSI/SSI (daily, monthly-averaged, yearly-averaged)</w:delText>
          </w:r>
        </w:del>
      </w:moveTo>
    </w:p>
    <w:p w14:paraId="5B69CA8D" w14:textId="32266674" w:rsidR="0082416F" w:rsidRPr="00A97B84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55" w:author="J" w:date="2014-11-25T10:40:00Z"/>
          <w:b w:val="0"/>
          <w:bCs w:val="0"/>
          <w:smallCaps w:val="0"/>
        </w:rPr>
        <w:pPrChange w:id="56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57" w:author="J" w:date="2014-11-25T10:36:00Z">
        <w:del w:id="58" w:author="J" w:date="2014-11-25T10:40:00Z">
          <w:r w:rsidDel="006A2147">
            <w:rPr>
              <w:b w:val="0"/>
              <w:bCs w:val="0"/>
              <w:smallCaps w:val="0"/>
            </w:rPr>
            <w:delText xml:space="preserve">Inclusion of Uncertainties </w:delText>
          </w:r>
        </w:del>
      </w:moveTo>
    </w:p>
    <w:p w14:paraId="048C6DD9" w14:textId="797A344D" w:rsidR="0082416F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59" w:author="J" w:date="2014-11-25T10:40:00Z"/>
          <w:b w:val="0"/>
          <w:bCs w:val="0"/>
          <w:smallCaps w:val="0"/>
        </w:rPr>
        <w:pPrChange w:id="60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61" w:author="J" w:date="2014-11-25T10:36:00Z">
        <w:del w:id="62" w:author="J" w:date="2014-11-25T10:40:00Z">
          <w:r w:rsidDel="006A2147">
            <w:rPr>
              <w:b w:val="0"/>
              <w:bCs w:val="0"/>
              <w:smallCaps w:val="0"/>
            </w:rPr>
            <w:delText>NetCDF4 format.</w:delText>
          </w:r>
        </w:del>
      </w:moveTo>
    </w:p>
    <w:p w14:paraId="1A5EE385" w14:textId="4D7F1DD1" w:rsidR="0082416F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63" w:author="J" w:date="2014-11-25T10:40:00Z"/>
          <w:b w:val="0"/>
          <w:bCs w:val="0"/>
          <w:smallCaps w:val="0"/>
        </w:rPr>
        <w:pPrChange w:id="64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65" w:author="J" w:date="2014-11-25T10:36:00Z">
        <w:del w:id="66" w:author="J" w:date="2014-11-25T10:40:00Z">
          <w:r w:rsidDel="006A2147">
            <w:rPr>
              <w:b w:val="0"/>
              <w:bCs w:val="0"/>
              <w:smallCaps w:val="0"/>
            </w:rPr>
            <w:delText>Data sets created at LASP and Archived at NCDC. Can also download data from LASP LISIRD over a user-specified time and spectral range.</w:delText>
          </w:r>
        </w:del>
      </w:moveTo>
    </w:p>
    <w:p w14:paraId="454B15F2" w14:textId="0B694F47" w:rsidR="0082416F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67" w:author="J" w:date="2014-11-25T10:40:00Z"/>
          <w:b w:val="0"/>
          <w:bCs w:val="0"/>
          <w:smallCaps w:val="0"/>
        </w:rPr>
        <w:pPrChange w:id="68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69" w:author="J" w:date="2014-11-25T10:36:00Z">
        <w:del w:id="70" w:author="J" w:date="2014-11-25T10:40:00Z">
          <w:r w:rsidDel="006A2147">
            <w:rPr>
              <w:b w:val="0"/>
              <w:bCs w:val="0"/>
              <w:smallCaps w:val="0"/>
            </w:rPr>
            <w:delText>Stewardship (TSIS ATBD, CDR development, irradiance composites, enable rapid generation of solar irradiance CDR following TSIS launch). Documentation archived at NOAA NCDC</w:delText>
          </w:r>
        </w:del>
      </w:moveTo>
    </w:p>
    <w:p w14:paraId="6C95BA54" w14:textId="55A18383" w:rsidR="0082416F" w:rsidDel="006A2147" w:rsidRDefault="0082416F" w:rsidP="006A2147">
      <w:pPr>
        <w:pStyle w:val="ListParagraph"/>
        <w:numPr>
          <w:ilvl w:val="0"/>
          <w:numId w:val="1"/>
        </w:numPr>
        <w:ind w:left="360"/>
        <w:rPr>
          <w:del w:id="71" w:author="J" w:date="2014-11-25T10:40:00Z"/>
          <w:b w:val="0"/>
          <w:bCs w:val="0"/>
          <w:smallCaps w:val="0"/>
        </w:rPr>
        <w:pPrChange w:id="72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73" w:author="J" w:date="2014-11-25T10:36:00Z">
        <w:del w:id="74" w:author="J" w:date="2014-11-25T10:40:00Z">
          <w:r w:rsidDel="006A2147">
            <w:rPr>
              <w:b w:val="0"/>
              <w:bCs w:val="0"/>
              <w:smallCaps w:val="0"/>
            </w:rPr>
            <w:delText>Time Series Data Updates</w:delText>
          </w:r>
        </w:del>
      </w:moveTo>
    </w:p>
    <w:p w14:paraId="471A2B6A" w14:textId="6F0A91BA" w:rsidR="0082416F" w:rsidDel="0082416F" w:rsidRDefault="0082416F" w:rsidP="006A2147">
      <w:pPr>
        <w:pStyle w:val="ListParagraph"/>
        <w:numPr>
          <w:ilvl w:val="0"/>
          <w:numId w:val="1"/>
        </w:numPr>
        <w:ind w:left="360"/>
        <w:rPr>
          <w:del w:id="75" w:author="J" w:date="2014-11-25T10:36:00Z"/>
          <w:b w:val="0"/>
          <w:bCs w:val="0"/>
          <w:smallCaps w:val="0"/>
        </w:rPr>
        <w:pPrChange w:id="76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To w:id="77" w:author="J" w:date="2014-11-25T10:36:00Z">
        <w:del w:id="78" w:author="J" w:date="2014-11-25T10:40:00Z">
          <w:r w:rsidDel="006A2147">
            <w:rPr>
              <w:b w:val="0"/>
              <w:bCs w:val="0"/>
              <w:smallCaps w:val="0"/>
            </w:rPr>
            <w:delText>Applications/Users (put near end instead?)</w:delText>
          </w:r>
        </w:del>
      </w:moveTo>
    </w:p>
    <w:moveToRangeEnd w:id="48"/>
    <w:p w14:paraId="59E070F3" w14:textId="77777777" w:rsidR="0082416F" w:rsidRPr="006A2147" w:rsidDel="006A2147" w:rsidRDefault="0082416F" w:rsidP="006A2147">
      <w:pPr>
        <w:ind w:left="360"/>
        <w:rPr>
          <w:del w:id="79" w:author="J" w:date="2014-11-25T10:40:00Z"/>
          <w:b w:val="0"/>
          <w:bCs w:val="0"/>
          <w:smallCaps w:val="0"/>
        </w:rPr>
        <w:pPrChange w:id="80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</w:p>
    <w:p w14:paraId="3F00939E" w14:textId="1C8735BA" w:rsidR="00091097" w:rsidRPr="006A2147" w:rsidDel="0082416F" w:rsidRDefault="00091097" w:rsidP="006A2147">
      <w:pPr>
        <w:ind w:left="360"/>
        <w:rPr>
          <w:b w:val="0"/>
          <w:bCs w:val="0"/>
          <w:smallCaps w:val="0"/>
        </w:rPr>
        <w:pPrChange w:id="81" w:author="J" w:date="2014-11-25T10:40:00Z">
          <w:pPr>
            <w:pStyle w:val="ListParagraph"/>
            <w:numPr>
              <w:numId w:val="1"/>
            </w:numPr>
            <w:ind w:left="360" w:hanging="360"/>
          </w:pPr>
        </w:pPrChange>
      </w:pPr>
      <w:moveFromRangeStart w:id="82" w:author="J" w:date="2014-11-25T10:34:00Z" w:name="move278530994"/>
      <w:moveFrom w:id="83" w:author="J" w:date="2014-11-25T10:34:00Z">
        <w:r w:rsidRPr="006A2147" w:rsidDel="0082416F">
          <w:rPr>
            <w:b w:val="0"/>
            <w:bCs w:val="0"/>
            <w:smallCaps w:val="0"/>
          </w:rPr>
          <w:t>Source Data</w:t>
        </w:r>
      </w:moveFrom>
    </w:p>
    <w:p w14:paraId="142BEC24" w14:textId="44548619" w:rsidR="00091097" w:rsidDel="0082416F" w:rsidRDefault="00091097" w:rsidP="006A2147">
      <w:pPr>
        <w:ind w:left="360"/>
        <w:rPr>
          <w:b w:val="0"/>
          <w:bCs w:val="0"/>
          <w:smallCaps w:val="0"/>
        </w:rPr>
        <w:pPrChange w:id="84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85" w:author="J" w:date="2014-11-25T10:34:00Z">
        <w:r w:rsidDel="0082416F">
          <w:rPr>
            <w:b w:val="0"/>
            <w:bCs w:val="0"/>
            <w:smallCaps w:val="0"/>
          </w:rPr>
          <w:t>SORCE TIM and SORCE SIM, TCTE; connection to future TSIS TIM/SIM</w:t>
        </w:r>
      </w:moveFrom>
    </w:p>
    <w:p w14:paraId="740EEF73" w14:textId="6CD66BA1" w:rsidR="00D83605" w:rsidDel="0082416F" w:rsidRDefault="00D83605" w:rsidP="006A2147">
      <w:pPr>
        <w:ind w:left="360"/>
        <w:rPr>
          <w:b w:val="0"/>
          <w:bCs w:val="0"/>
          <w:smallCaps w:val="0"/>
        </w:rPr>
        <w:pPrChange w:id="86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87" w:author="J" w:date="2014-11-25T10:34:00Z">
        <w:r w:rsidDel="0082416F">
          <w:rPr>
            <w:b w:val="0"/>
            <w:bCs w:val="0"/>
            <w:smallCaps w:val="0"/>
          </w:rPr>
          <w:t>TRF/SRF calibration facilities</w:t>
        </w:r>
      </w:moveFrom>
    </w:p>
    <w:p w14:paraId="7C050ED4" w14:textId="41E8778B" w:rsidR="00091097" w:rsidDel="0082416F" w:rsidRDefault="00091097" w:rsidP="006A2147">
      <w:pPr>
        <w:ind w:left="360"/>
        <w:rPr>
          <w:b w:val="0"/>
          <w:bCs w:val="0"/>
          <w:smallCaps w:val="0"/>
        </w:rPr>
        <w:pPrChange w:id="88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89" w:author="J" w:date="2014-11-25T10:34:00Z">
        <w:r w:rsidDel="0082416F">
          <w:rPr>
            <w:b w:val="0"/>
            <w:bCs w:val="0"/>
            <w:smallCaps w:val="0"/>
          </w:rPr>
          <w:t>Brief Description of corrections/calibrations applied to instrument</w:t>
        </w:r>
        <w:r w:rsidR="005E1367" w:rsidDel="0082416F">
          <w:rPr>
            <w:b w:val="0"/>
            <w:bCs w:val="0"/>
            <w:smallCaps w:val="0"/>
          </w:rPr>
          <w:t>(s)</w:t>
        </w:r>
      </w:moveFrom>
    </w:p>
    <w:p w14:paraId="6916C530" w14:textId="587FDB5C" w:rsidR="00F93EAE" w:rsidDel="0082416F" w:rsidRDefault="00F93EAE" w:rsidP="006A2147">
      <w:pPr>
        <w:ind w:left="360"/>
        <w:rPr>
          <w:b w:val="0"/>
          <w:bCs w:val="0"/>
          <w:smallCaps w:val="0"/>
        </w:rPr>
        <w:pPrChange w:id="90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91" w:author="J" w:date="2014-11-25T10:34:00Z">
        <w:r w:rsidDel="0082416F">
          <w:rPr>
            <w:b w:val="0"/>
            <w:bCs w:val="0"/>
            <w:smallCaps w:val="0"/>
          </w:rPr>
          <w:t>Mg II and USAF sunspot area</w:t>
        </w:r>
        <w:r w:rsidR="005E1367" w:rsidDel="0082416F">
          <w:rPr>
            <w:b w:val="0"/>
            <w:bCs w:val="0"/>
            <w:smallCaps w:val="0"/>
          </w:rPr>
          <w:t xml:space="preserve"> sources </w:t>
        </w:r>
      </w:moveFrom>
    </w:p>
    <w:p w14:paraId="261BCF0C" w14:textId="2F979409" w:rsidR="005E1367" w:rsidRPr="005E1367" w:rsidDel="0082416F" w:rsidRDefault="005E1367" w:rsidP="006A2147">
      <w:pPr>
        <w:ind w:left="360"/>
        <w:rPr>
          <w:b w:val="0"/>
          <w:bCs w:val="0"/>
          <w:smallCaps w:val="0"/>
        </w:rPr>
        <w:pPrChange w:id="92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93" w:author="J" w:date="2014-11-25T10:34:00Z">
        <w:r w:rsidDel="0082416F">
          <w:rPr>
            <w:b w:val="0"/>
            <w:bCs w:val="0"/>
            <w:smallCaps w:val="0"/>
          </w:rPr>
          <w:t>Provide web addresses for sources of input data</w:t>
        </w:r>
      </w:moveFrom>
    </w:p>
    <w:p w14:paraId="2997AB1D" w14:textId="0ABAA2EA" w:rsidR="001F7656" w:rsidDel="0082416F" w:rsidRDefault="001F7656" w:rsidP="006A2147">
      <w:pPr>
        <w:ind w:left="360"/>
        <w:rPr>
          <w:b w:val="0"/>
          <w:bCs w:val="0"/>
          <w:smallCaps w:val="0"/>
        </w:rPr>
        <w:pPrChange w:id="94" w:author="J" w:date="2014-11-25T10:40:00Z">
          <w:pPr>
            <w:pStyle w:val="ListParagraph"/>
            <w:numPr>
              <w:numId w:val="1"/>
            </w:numPr>
            <w:ind w:left="360" w:hanging="360"/>
          </w:pPr>
        </w:pPrChange>
      </w:pPr>
      <w:moveFromRangeStart w:id="95" w:author="J" w:date="2014-11-25T10:37:00Z" w:name="move278531163"/>
      <w:moveFromRangeEnd w:id="82"/>
      <w:moveFrom w:id="96" w:author="J" w:date="2014-11-25T10:37:00Z">
        <w:r w:rsidDel="0082416F">
          <w:rPr>
            <w:b w:val="0"/>
            <w:bCs w:val="0"/>
            <w:smallCaps w:val="0"/>
          </w:rPr>
          <w:t>Operational Implementation</w:t>
        </w:r>
      </w:moveFrom>
    </w:p>
    <w:p w14:paraId="36F1A799" w14:textId="293B8F9F" w:rsidR="005E1367" w:rsidDel="0082416F" w:rsidRDefault="005E1367" w:rsidP="006A2147">
      <w:pPr>
        <w:ind w:left="360"/>
        <w:rPr>
          <w:b w:val="0"/>
          <w:bCs w:val="0"/>
          <w:smallCaps w:val="0"/>
        </w:rPr>
        <w:pPrChange w:id="97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98" w:author="J" w:date="2014-11-25T10:37:00Z">
        <w:r w:rsidDel="0082416F">
          <w:rPr>
            <w:b w:val="0"/>
            <w:bCs w:val="0"/>
            <w:smallCaps w:val="0"/>
          </w:rPr>
          <w:t>Latency (sunspot area files have latency b/c they are monitored by sunspot group number not calendar date, Mg II index updates)</w:t>
        </w:r>
      </w:moveFrom>
    </w:p>
    <w:p w14:paraId="7337DD06" w14:textId="1C616EDF" w:rsidR="005E1367" w:rsidDel="0082416F" w:rsidRDefault="005E1367" w:rsidP="006A2147">
      <w:pPr>
        <w:ind w:left="360"/>
        <w:rPr>
          <w:b w:val="0"/>
          <w:bCs w:val="0"/>
          <w:smallCaps w:val="0"/>
        </w:rPr>
        <w:pPrChange w:id="99" w:author="J" w:date="2014-11-25T10:40:00Z">
          <w:pPr>
            <w:pStyle w:val="ListParagraph"/>
            <w:numPr>
              <w:numId w:val="1"/>
            </w:numPr>
            <w:ind w:hanging="360"/>
          </w:pPr>
        </w:pPrChange>
      </w:pPr>
      <w:moveFrom w:id="100" w:author="J" w:date="2014-11-25T10:37:00Z">
        <w:r w:rsidDel="0082416F">
          <w:rPr>
            <w:b w:val="0"/>
            <w:bCs w:val="0"/>
            <w:smallCaps w:val="0"/>
          </w:rPr>
          <w:t xml:space="preserve">QA analysis: </w:t>
        </w:r>
        <w:r w:rsidR="009F5124" w:rsidDel="0082416F">
          <w:rPr>
            <w:b w:val="0"/>
            <w:bCs w:val="0"/>
            <w:smallCaps w:val="0"/>
          </w:rPr>
          <w:t xml:space="preserve">for inputs </w:t>
        </w:r>
        <w:r w:rsidDel="0082416F">
          <w:rPr>
            <w:b w:val="0"/>
            <w:bCs w:val="0"/>
            <w:smallCaps w:val="0"/>
          </w:rPr>
          <w:t>operational monitoring of upper/lower bounds, standard deviation</w:t>
        </w:r>
        <w:r w:rsidR="00313C15" w:rsidDel="0082416F">
          <w:rPr>
            <w:b w:val="0"/>
            <w:bCs w:val="0"/>
            <w:smallCaps w:val="0"/>
          </w:rPr>
          <w:t>, monitoring magnitudes and trends in other sources of Mg II and sunspot (Ca K, F10.7), and in measurements (TIM/TCTE TSI)</w:t>
        </w:r>
      </w:moveFrom>
    </w:p>
    <w:moveFromRangeEnd w:id="95"/>
    <w:p w14:paraId="75C86927" w14:textId="62C2D189" w:rsidR="00313C15" w:rsidDel="006A2147" w:rsidRDefault="00313C15" w:rsidP="006A2147">
      <w:pPr>
        <w:ind w:left="360"/>
        <w:rPr>
          <w:del w:id="101" w:author="J" w:date="2014-11-25T10:41:00Z"/>
          <w:b w:val="0"/>
          <w:bCs w:val="0"/>
          <w:smallCaps w:val="0"/>
        </w:rPr>
        <w:pPrChange w:id="102" w:author="J" w:date="2014-11-25T10:4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b w:val="0"/>
          <w:bCs w:val="0"/>
          <w:smallCaps w:val="0"/>
        </w:rPr>
        <w:t>Uncertainty Analysis</w:t>
      </w:r>
    </w:p>
    <w:p w14:paraId="3B52CB3A" w14:textId="724B4DCE" w:rsidR="006A2147" w:rsidRDefault="006A2147" w:rsidP="006A2147">
      <w:pPr>
        <w:ind w:left="360"/>
        <w:rPr>
          <w:ins w:id="103" w:author="J" w:date="2014-11-25T10:41:00Z"/>
          <w:b w:val="0"/>
          <w:bCs w:val="0"/>
          <w:smallCaps w:val="0"/>
        </w:rPr>
        <w:pPrChange w:id="104" w:author="J" w:date="2014-11-25T10:40:00Z">
          <w:pPr>
            <w:pStyle w:val="ListParagraph"/>
            <w:numPr>
              <w:numId w:val="1"/>
            </w:numPr>
            <w:ind w:left="360" w:hanging="360"/>
          </w:pPr>
        </w:pPrChange>
      </w:pPr>
      <w:ins w:id="105" w:author="J" w:date="2014-11-25T10:41:00Z">
        <w:r>
          <w:rPr>
            <w:b w:val="0"/>
            <w:bCs w:val="0"/>
            <w:smallCaps w:val="0"/>
          </w:rPr>
          <w:tab/>
        </w:r>
      </w:ins>
    </w:p>
    <w:p w14:paraId="625576F8" w14:textId="60457CE9" w:rsidR="00313C15" w:rsidRPr="006A2147" w:rsidRDefault="00313C15" w:rsidP="006A2147">
      <w:pPr>
        <w:ind w:left="360" w:firstLine="360"/>
        <w:rPr>
          <w:b w:val="0"/>
          <w:bCs w:val="0"/>
          <w:smallCaps w:val="0"/>
        </w:rPr>
        <w:pPrChange w:id="106" w:author="J" w:date="2014-11-25T10:41:00Z">
          <w:pPr>
            <w:pStyle w:val="ListParagraph"/>
            <w:numPr>
              <w:numId w:val="1"/>
            </w:numPr>
            <w:ind w:hanging="360"/>
          </w:pPr>
        </w:pPrChange>
      </w:pPr>
      <w:bookmarkStart w:id="107" w:name="_GoBack"/>
      <w:bookmarkEnd w:id="107"/>
      <w:r w:rsidRPr="006A2147">
        <w:rPr>
          <w:b w:val="0"/>
          <w:bCs w:val="0"/>
          <w:smallCaps w:val="0"/>
        </w:rPr>
        <w:t>Uncertainty in model assumptions, regression coefficients, model inputs</w:t>
      </w:r>
    </w:p>
    <w:p w14:paraId="34C0B751" w14:textId="64D5D25B" w:rsidR="00313C15" w:rsidRDefault="00313C15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Tabulate first values</w:t>
      </w:r>
    </w:p>
    <w:p w14:paraId="3A8C47DC" w14:textId="24163AD9" w:rsidR="001F7656" w:rsidRDefault="001F7656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  <w:pPrChange w:id="108" w:author="J" w:date="2014-11-25T10:41:00Z">
          <w:pPr>
            <w:pStyle w:val="ListParagraph"/>
            <w:numPr>
              <w:numId w:val="1"/>
            </w:numPr>
            <w:ind w:left="360" w:hanging="360"/>
          </w:pPr>
        </w:pPrChange>
      </w:pPr>
      <w:r>
        <w:rPr>
          <w:b w:val="0"/>
          <w:bCs w:val="0"/>
          <w:smallCaps w:val="0"/>
        </w:rPr>
        <w:t>Results</w:t>
      </w:r>
      <w:r w:rsidR="00313C15">
        <w:rPr>
          <w:b w:val="0"/>
          <w:bCs w:val="0"/>
          <w:smallCaps w:val="0"/>
        </w:rPr>
        <w:t xml:space="preserve"> and Validation</w:t>
      </w:r>
    </w:p>
    <w:p w14:paraId="200103F6" w14:textId="0E734EB9" w:rsidR="00313C15" w:rsidRDefault="00313C15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Plot of (rotational and solar cycle) time series of TSI, with error bars, compared to measurement record and (?) other models of TSI</w:t>
      </w:r>
    </w:p>
    <w:p w14:paraId="770A546B" w14:textId="346865CD" w:rsidR="00313C15" w:rsidRDefault="00313C15" w:rsidP="00313C15">
      <w:pPr>
        <w:pStyle w:val="ListParagraph"/>
        <w:numPr>
          <w:ilvl w:val="0"/>
          <w:numId w:val="1"/>
        </w:numPr>
        <w:rPr>
          <w:ins w:id="109" w:author="J" w:date="2014-11-25T10:41:00Z"/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Plot of (rotational and solar </w:t>
      </w:r>
      <w:proofErr w:type="gramStart"/>
      <w:r>
        <w:rPr>
          <w:b w:val="0"/>
          <w:bCs w:val="0"/>
          <w:smallCaps w:val="0"/>
        </w:rPr>
        <w:t>cycle(</w:t>
      </w:r>
      <w:proofErr w:type="gramEnd"/>
      <w:r>
        <w:rPr>
          <w:b w:val="0"/>
          <w:bCs w:val="0"/>
          <w:smallCaps w:val="0"/>
        </w:rPr>
        <w:t>?)) time series of bin-</w:t>
      </w:r>
      <w:proofErr w:type="spellStart"/>
      <w:r>
        <w:rPr>
          <w:b w:val="0"/>
          <w:bCs w:val="0"/>
          <w:smallCaps w:val="0"/>
        </w:rPr>
        <w:t>integreated</w:t>
      </w:r>
      <w:proofErr w:type="spellEnd"/>
      <w:r>
        <w:rPr>
          <w:b w:val="0"/>
          <w:bCs w:val="0"/>
          <w:smallCaps w:val="0"/>
        </w:rPr>
        <w:t xml:space="preserve"> SSI with error bars, compared to measurement record and (?) other models of SSI</w:t>
      </w:r>
    </w:p>
    <w:p w14:paraId="40A71C48" w14:textId="77777777" w:rsidR="006A2147" w:rsidRDefault="006A2147" w:rsidP="006A2147">
      <w:pPr>
        <w:pStyle w:val="ListParagraph"/>
        <w:numPr>
          <w:ilvl w:val="0"/>
          <w:numId w:val="1"/>
        </w:numPr>
        <w:ind w:left="360"/>
        <w:rPr>
          <w:ins w:id="110" w:author="J" w:date="2014-11-25T10:41:00Z"/>
          <w:b w:val="0"/>
          <w:bCs w:val="0"/>
          <w:smallCaps w:val="0"/>
        </w:rPr>
      </w:pPr>
      <w:ins w:id="111" w:author="J" w:date="2014-11-25T10:41:00Z">
        <w:r>
          <w:rPr>
            <w:b w:val="0"/>
            <w:bCs w:val="0"/>
            <w:smallCaps w:val="0"/>
          </w:rPr>
          <w:t>Deliverables/Products</w:t>
        </w:r>
      </w:ins>
    </w:p>
    <w:p w14:paraId="65F4BF6F" w14:textId="77777777" w:rsidR="006A2147" w:rsidRDefault="006A2147" w:rsidP="006A2147">
      <w:pPr>
        <w:pStyle w:val="ListParagraph"/>
        <w:numPr>
          <w:ilvl w:val="0"/>
          <w:numId w:val="1"/>
        </w:numPr>
        <w:rPr>
          <w:ins w:id="112" w:author="J" w:date="2014-11-25T10:41:00Z"/>
          <w:b w:val="0"/>
          <w:bCs w:val="0"/>
          <w:smallCaps w:val="0"/>
        </w:rPr>
      </w:pPr>
      <w:ins w:id="113" w:author="J" w:date="2014-11-25T10:41:00Z">
        <w:r>
          <w:rPr>
            <w:b w:val="0"/>
            <w:bCs w:val="0"/>
            <w:smallCaps w:val="0"/>
          </w:rPr>
          <w:t>Description, time range, spectral resolution, daily and time averaged: TSI composites, historical reconstruction, contemporary TSI/SSI (daily, monthly-averaged, yearly-averaged)</w:t>
        </w:r>
      </w:ins>
    </w:p>
    <w:p w14:paraId="7960F7E3" w14:textId="77777777" w:rsidR="006A2147" w:rsidRPr="00A97B84" w:rsidRDefault="006A2147" w:rsidP="006A2147">
      <w:pPr>
        <w:pStyle w:val="ListParagraph"/>
        <w:numPr>
          <w:ilvl w:val="0"/>
          <w:numId w:val="1"/>
        </w:numPr>
        <w:rPr>
          <w:ins w:id="114" w:author="J" w:date="2014-11-25T10:41:00Z"/>
          <w:b w:val="0"/>
          <w:bCs w:val="0"/>
          <w:smallCaps w:val="0"/>
        </w:rPr>
      </w:pPr>
      <w:ins w:id="115" w:author="J" w:date="2014-11-25T10:41:00Z">
        <w:r>
          <w:rPr>
            <w:b w:val="0"/>
            <w:bCs w:val="0"/>
            <w:smallCaps w:val="0"/>
          </w:rPr>
          <w:t xml:space="preserve">Inclusion of Uncertainties </w:t>
        </w:r>
      </w:ins>
    </w:p>
    <w:p w14:paraId="1812B541" w14:textId="77777777" w:rsidR="006A2147" w:rsidRDefault="006A2147" w:rsidP="006A2147">
      <w:pPr>
        <w:pStyle w:val="ListParagraph"/>
        <w:numPr>
          <w:ilvl w:val="0"/>
          <w:numId w:val="1"/>
        </w:numPr>
        <w:rPr>
          <w:ins w:id="116" w:author="J" w:date="2014-11-25T10:41:00Z"/>
          <w:b w:val="0"/>
          <w:bCs w:val="0"/>
          <w:smallCaps w:val="0"/>
        </w:rPr>
      </w:pPr>
      <w:ins w:id="117" w:author="J" w:date="2014-11-25T10:41:00Z">
        <w:r>
          <w:rPr>
            <w:b w:val="0"/>
            <w:bCs w:val="0"/>
            <w:smallCaps w:val="0"/>
          </w:rPr>
          <w:t>NetCDF4 format.</w:t>
        </w:r>
      </w:ins>
    </w:p>
    <w:p w14:paraId="20C046C5" w14:textId="77777777" w:rsidR="006A2147" w:rsidRDefault="006A2147" w:rsidP="006A2147">
      <w:pPr>
        <w:pStyle w:val="ListParagraph"/>
        <w:numPr>
          <w:ilvl w:val="0"/>
          <w:numId w:val="1"/>
        </w:numPr>
        <w:rPr>
          <w:ins w:id="118" w:author="J" w:date="2014-11-25T10:41:00Z"/>
          <w:b w:val="0"/>
          <w:bCs w:val="0"/>
          <w:smallCaps w:val="0"/>
        </w:rPr>
      </w:pPr>
      <w:ins w:id="119" w:author="J" w:date="2014-11-25T10:41:00Z">
        <w:r>
          <w:rPr>
            <w:b w:val="0"/>
            <w:bCs w:val="0"/>
            <w:smallCaps w:val="0"/>
          </w:rPr>
          <w:t>Data sets created at LASP and Archived at NCDC. Can also download data from LASP LISIRD over a user-specified time and spectral range.</w:t>
        </w:r>
      </w:ins>
    </w:p>
    <w:p w14:paraId="0B67CA56" w14:textId="77777777" w:rsidR="006A2147" w:rsidRDefault="006A2147" w:rsidP="006A2147">
      <w:pPr>
        <w:pStyle w:val="ListParagraph"/>
        <w:numPr>
          <w:ilvl w:val="0"/>
          <w:numId w:val="1"/>
        </w:numPr>
        <w:rPr>
          <w:ins w:id="120" w:author="J" w:date="2014-11-25T10:41:00Z"/>
          <w:b w:val="0"/>
          <w:bCs w:val="0"/>
          <w:smallCaps w:val="0"/>
        </w:rPr>
      </w:pPr>
      <w:ins w:id="121" w:author="J" w:date="2014-11-25T10:41:00Z">
        <w:r>
          <w:rPr>
            <w:b w:val="0"/>
            <w:bCs w:val="0"/>
            <w:smallCaps w:val="0"/>
          </w:rPr>
          <w:lastRenderedPageBreak/>
          <w:t>Stewardship (TSIS ATBD, CDR development, irradiance composites, enable rapid generation of solar irradiance CDR following TSIS launch). Documentation archived at NOAA NCDC</w:t>
        </w:r>
      </w:ins>
    </w:p>
    <w:p w14:paraId="27CA05C2" w14:textId="77777777" w:rsidR="006A2147" w:rsidRDefault="006A2147" w:rsidP="006A2147">
      <w:pPr>
        <w:pStyle w:val="ListParagraph"/>
        <w:numPr>
          <w:ilvl w:val="0"/>
          <w:numId w:val="1"/>
        </w:numPr>
        <w:rPr>
          <w:ins w:id="122" w:author="J" w:date="2014-11-25T10:41:00Z"/>
          <w:b w:val="0"/>
          <w:bCs w:val="0"/>
          <w:smallCaps w:val="0"/>
        </w:rPr>
      </w:pPr>
      <w:ins w:id="123" w:author="J" w:date="2014-11-25T10:41:00Z">
        <w:r>
          <w:rPr>
            <w:b w:val="0"/>
            <w:bCs w:val="0"/>
            <w:smallCaps w:val="0"/>
          </w:rPr>
          <w:t>Time Series Data Updates</w:t>
        </w:r>
      </w:ins>
    </w:p>
    <w:p w14:paraId="0C4BA604" w14:textId="77777777" w:rsidR="006A2147" w:rsidDel="0082416F" w:rsidRDefault="006A2147" w:rsidP="006A2147">
      <w:pPr>
        <w:pStyle w:val="ListParagraph"/>
        <w:numPr>
          <w:ilvl w:val="0"/>
          <w:numId w:val="1"/>
        </w:numPr>
        <w:rPr>
          <w:ins w:id="124" w:author="J" w:date="2014-11-25T10:41:00Z"/>
          <w:del w:id="125" w:author="J" w:date="2014-11-25T10:36:00Z"/>
          <w:b w:val="0"/>
          <w:bCs w:val="0"/>
          <w:smallCaps w:val="0"/>
        </w:rPr>
      </w:pPr>
      <w:ins w:id="126" w:author="J" w:date="2014-11-25T10:41:00Z">
        <w:r>
          <w:rPr>
            <w:b w:val="0"/>
            <w:bCs w:val="0"/>
            <w:smallCaps w:val="0"/>
          </w:rPr>
          <w:t>Applications/Users (put near end instead?)</w:t>
        </w:r>
      </w:ins>
    </w:p>
    <w:p w14:paraId="4DF4BA97" w14:textId="77777777" w:rsidR="006A2147" w:rsidRPr="00313C15" w:rsidRDefault="006A2147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</w:p>
    <w:p w14:paraId="1EDE307F" w14:textId="77777777" w:rsidR="0082416F" w:rsidRDefault="0082416F" w:rsidP="0082416F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moveToRangeStart w:id="127" w:author="J" w:date="2014-11-25T10:37:00Z" w:name="move278531163"/>
      <w:moveTo w:id="128" w:author="J" w:date="2014-11-25T10:37:00Z">
        <w:r>
          <w:rPr>
            <w:b w:val="0"/>
            <w:bCs w:val="0"/>
            <w:smallCaps w:val="0"/>
          </w:rPr>
          <w:t>Operational Implementation</w:t>
        </w:r>
      </w:moveTo>
    </w:p>
    <w:p w14:paraId="4CF72877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moveTo w:id="129" w:author="J" w:date="2014-11-25T10:37:00Z">
        <w:r>
          <w:rPr>
            <w:b w:val="0"/>
            <w:bCs w:val="0"/>
            <w:smallCaps w:val="0"/>
          </w:rPr>
          <w:t>Latency (sunspot area files have latency b/c they are monitored by sunspot group number not calendar date, Mg II index updates)</w:t>
        </w:r>
      </w:moveTo>
    </w:p>
    <w:p w14:paraId="40D83D24" w14:textId="77777777" w:rsidR="0082416F" w:rsidDel="0082416F" w:rsidRDefault="0082416F" w:rsidP="0082416F">
      <w:pPr>
        <w:pStyle w:val="ListParagraph"/>
        <w:numPr>
          <w:ilvl w:val="0"/>
          <w:numId w:val="1"/>
        </w:numPr>
        <w:rPr>
          <w:del w:id="130" w:author="J" w:date="2014-11-25T10:37:00Z"/>
          <w:b w:val="0"/>
          <w:bCs w:val="0"/>
          <w:smallCaps w:val="0"/>
        </w:rPr>
      </w:pPr>
      <w:moveTo w:id="131" w:author="J" w:date="2014-11-25T10:37:00Z">
        <w:r>
          <w:rPr>
            <w:b w:val="0"/>
            <w:bCs w:val="0"/>
            <w:smallCaps w:val="0"/>
          </w:rPr>
          <w:t>QA analysis: for inputs operational monitoring of upper/lower bounds, standard deviation, monitoring magnitudes and trends in other sources of Mg II and sunspot (</w:t>
        </w:r>
        <w:proofErr w:type="spellStart"/>
        <w:r>
          <w:rPr>
            <w:b w:val="0"/>
            <w:bCs w:val="0"/>
            <w:smallCaps w:val="0"/>
          </w:rPr>
          <w:t>Ca</w:t>
        </w:r>
        <w:proofErr w:type="spellEnd"/>
        <w:r>
          <w:rPr>
            <w:b w:val="0"/>
            <w:bCs w:val="0"/>
            <w:smallCaps w:val="0"/>
          </w:rPr>
          <w:t xml:space="preserve"> K, F10.7), and in measurements (TIM/TCTE TSI)</w:t>
        </w:r>
      </w:moveTo>
    </w:p>
    <w:moveToRangeEnd w:id="127"/>
    <w:p w14:paraId="60E7275E" w14:textId="77777777" w:rsidR="0082416F" w:rsidRPr="0082416F" w:rsidRDefault="0082416F" w:rsidP="0082416F">
      <w:pPr>
        <w:pStyle w:val="ListParagraph"/>
        <w:numPr>
          <w:ilvl w:val="0"/>
          <w:numId w:val="1"/>
        </w:numPr>
        <w:rPr>
          <w:ins w:id="132" w:author="J" w:date="2014-11-25T10:37:00Z"/>
          <w:b w:val="0"/>
          <w:bCs w:val="0"/>
          <w:smallCaps w:val="0"/>
        </w:rPr>
        <w:pPrChange w:id="133" w:author="J" w:date="2014-11-25T10:37:00Z">
          <w:pPr>
            <w:pStyle w:val="ListParagraph"/>
            <w:numPr>
              <w:numId w:val="1"/>
            </w:numPr>
            <w:ind w:left="360" w:hanging="360"/>
          </w:pPr>
        </w:pPrChange>
      </w:pPr>
    </w:p>
    <w:p w14:paraId="2D17C99B" w14:textId="615F7104" w:rsidR="00313C15" w:rsidRDefault="00313C15" w:rsidP="00313C15">
      <w:pPr>
        <w:pStyle w:val="ListParagraph"/>
        <w:numPr>
          <w:ilvl w:val="0"/>
          <w:numId w:val="1"/>
        </w:numPr>
        <w:ind w:left="360"/>
        <w:rPr>
          <w:ins w:id="134" w:author="J" w:date="2014-11-25T10:37:00Z"/>
          <w:b w:val="0"/>
          <w:bCs w:val="0"/>
          <w:smallCaps w:val="0"/>
        </w:rPr>
      </w:pPr>
      <w:r>
        <w:rPr>
          <w:b w:val="0"/>
          <w:bCs w:val="0"/>
          <w:smallCaps w:val="0"/>
        </w:rPr>
        <w:t>Applications/Users (put here in or intro?)</w:t>
      </w:r>
    </w:p>
    <w:p w14:paraId="3FFEF9A7" w14:textId="33B8A64B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  <w:pPrChange w:id="135" w:author="J" w:date="2014-11-25T10:37:00Z">
          <w:pPr>
            <w:pStyle w:val="ListParagraph"/>
            <w:numPr>
              <w:numId w:val="1"/>
            </w:numPr>
            <w:ind w:left="360" w:hanging="360"/>
          </w:pPr>
        </w:pPrChange>
      </w:pPr>
      <w:ins w:id="136" w:author="J" w:date="2014-11-25T10:37:00Z">
        <w:r>
          <w:rPr>
            <w:b w:val="0"/>
            <w:bCs w:val="0"/>
            <w:smallCaps w:val="0"/>
          </w:rPr>
          <w:t xml:space="preserve">Future plans, expected utility, upgrades </w:t>
        </w:r>
        <w:proofErr w:type="spellStart"/>
        <w:r>
          <w:rPr>
            <w:b w:val="0"/>
            <w:bCs w:val="0"/>
            <w:smallCaps w:val="0"/>
          </w:rPr>
          <w:t>etc</w:t>
        </w:r>
      </w:ins>
      <w:proofErr w:type="spellEnd"/>
    </w:p>
    <w:p w14:paraId="257F8CF5" w14:textId="7BD6008F" w:rsidR="00313C15" w:rsidRDefault="00184018" w:rsidP="00313C15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Conclusion</w:t>
      </w:r>
    </w:p>
    <w:p w14:paraId="1D39A715" w14:textId="77777777" w:rsidR="00D83605" w:rsidRPr="00F93EAE" w:rsidRDefault="00D83605" w:rsidP="00F93EAE">
      <w:pPr>
        <w:rPr>
          <w:b w:val="0"/>
          <w:bCs w:val="0"/>
          <w:smallCaps w:val="0"/>
        </w:rPr>
      </w:pPr>
    </w:p>
    <w:sectPr w:rsidR="00D83605" w:rsidRPr="00F93EAE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14A"/>
    <w:multiLevelType w:val="hybridMultilevel"/>
    <w:tmpl w:val="DE0C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97"/>
    <w:rsid w:val="00091097"/>
    <w:rsid w:val="00184018"/>
    <w:rsid w:val="001F7656"/>
    <w:rsid w:val="00263836"/>
    <w:rsid w:val="00264D6C"/>
    <w:rsid w:val="00313C15"/>
    <w:rsid w:val="003E2455"/>
    <w:rsid w:val="005C2E65"/>
    <w:rsid w:val="005E1367"/>
    <w:rsid w:val="006A2147"/>
    <w:rsid w:val="007F46DC"/>
    <w:rsid w:val="0082416F"/>
    <w:rsid w:val="009C008F"/>
    <w:rsid w:val="009F5124"/>
    <w:rsid w:val="00A97B84"/>
    <w:rsid w:val="00CB5775"/>
    <w:rsid w:val="00D83605"/>
    <w:rsid w:val="00E738CA"/>
    <w:rsid w:val="00F04A44"/>
    <w:rsid w:val="00F93EAE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35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smallCaps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16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smallCaps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16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672</Words>
  <Characters>3836</Characters>
  <Application>Microsoft Macintosh Word</Application>
  <DocSecurity>0</DocSecurity>
  <Lines>31</Lines>
  <Paragraphs>8</Paragraphs>
  <ScaleCrop>false</ScaleCrop>
  <Company>University of Colorado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J</cp:lastModifiedBy>
  <cp:revision>6</cp:revision>
  <dcterms:created xsi:type="dcterms:W3CDTF">2014-11-25T15:33:00Z</dcterms:created>
  <dcterms:modified xsi:type="dcterms:W3CDTF">2014-11-25T15:44:00Z</dcterms:modified>
</cp:coreProperties>
</file>